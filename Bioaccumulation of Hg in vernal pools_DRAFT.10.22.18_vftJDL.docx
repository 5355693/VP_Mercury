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613BA1" w14:textId="12C74B8E" w:rsidR="00881162" w:rsidRDefault="00E36C01" w:rsidP="00B432DF">
      <w:pPr>
        <w:spacing w:line="480" w:lineRule="auto"/>
      </w:pPr>
      <w:r>
        <w:t xml:space="preserve">Bioaccumulation of </w:t>
      </w:r>
      <w:ins w:id="0" w:author="Vivien F. Taylor" w:date="2018-10-28T13:08:00Z">
        <w:r w:rsidR="00D333A1">
          <w:t>methyl</w:t>
        </w:r>
      </w:ins>
      <w:r>
        <w:t xml:space="preserve">mercury in </w:t>
      </w:r>
      <w:r w:rsidR="00881162">
        <w:t xml:space="preserve">wood frog and spotted salamander eggs, larvae, and adults in </w:t>
      </w:r>
      <w:r w:rsidR="006D400C">
        <w:t xml:space="preserve">Vermont </w:t>
      </w:r>
      <w:r>
        <w:t>vernal pool</w:t>
      </w:r>
      <w:r w:rsidR="00881162">
        <w:t>s</w:t>
      </w:r>
    </w:p>
    <w:p w14:paraId="66394848" w14:textId="68EBF25F" w:rsidR="00E36C01" w:rsidRDefault="00830885" w:rsidP="00AC17EE">
      <w:r>
        <w:t xml:space="preserve">Steven D. </w:t>
      </w:r>
      <w:proofErr w:type="spellStart"/>
      <w:r>
        <w:t>Faccio</w:t>
      </w:r>
      <w:proofErr w:type="spellEnd"/>
      <w:r>
        <w:t xml:space="preserve">, Kate </w:t>
      </w:r>
      <w:r w:rsidR="006F6062">
        <w:t xml:space="preserve">L. </w:t>
      </w:r>
      <w:r>
        <w:t xml:space="preserve">Buckman, </w:t>
      </w:r>
      <w:del w:id="1" w:author="Vivien F. Taylor" w:date="2018-10-28T08:59:00Z">
        <w:r w:rsidDel="00AC17EE">
          <w:delText>Vivien Taylor</w:delText>
        </w:r>
        <w:r w:rsidR="006D1DA6" w:rsidDel="00AC17EE">
          <w:delText xml:space="preserve">, </w:delText>
        </w:r>
      </w:del>
      <w:r w:rsidR="006D1DA6">
        <w:t>John D. Lloyd</w:t>
      </w:r>
      <w:ins w:id="2" w:author="Vivien F. Taylor" w:date="2018-10-28T08:59:00Z">
        <w:r w:rsidR="00AC17EE">
          <w:t xml:space="preserve">, Vivien </w:t>
        </w:r>
      </w:ins>
      <w:ins w:id="3" w:author="Vivien F. Taylor" w:date="2018-10-28T09:01:00Z">
        <w:r w:rsidR="00AC17EE">
          <w:t xml:space="preserve">F. </w:t>
        </w:r>
      </w:ins>
      <w:ins w:id="4" w:author="Vivien F. Taylor" w:date="2018-10-28T08:59:00Z">
        <w:r w:rsidR="00AC17EE">
          <w:t>Taylor</w:t>
        </w:r>
      </w:ins>
    </w:p>
    <w:p w14:paraId="3E96E638" w14:textId="77777777" w:rsidR="006D400C" w:rsidRDefault="006D400C" w:rsidP="00684578">
      <w:pPr>
        <w:spacing w:line="480" w:lineRule="auto"/>
      </w:pPr>
    </w:p>
    <w:p w14:paraId="72ADE14E" w14:textId="77777777" w:rsidR="00B079D2" w:rsidRDefault="00B079D2" w:rsidP="00684578">
      <w:pPr>
        <w:spacing w:line="480" w:lineRule="auto"/>
      </w:pPr>
    </w:p>
    <w:p w14:paraId="3E0ADA0C" w14:textId="77777777" w:rsidR="006D400C" w:rsidRPr="000F60CF" w:rsidRDefault="006D400C" w:rsidP="00684578">
      <w:pPr>
        <w:spacing w:line="480" w:lineRule="auto"/>
        <w:rPr>
          <w:b/>
        </w:rPr>
      </w:pPr>
      <w:r w:rsidRPr="000F60CF">
        <w:rPr>
          <w:b/>
        </w:rPr>
        <w:t>Introduction</w:t>
      </w:r>
    </w:p>
    <w:p w14:paraId="415BC0D2" w14:textId="5E53832D" w:rsidR="00E36C01" w:rsidRDefault="00E249F1" w:rsidP="00B432DF">
      <w:pPr>
        <w:spacing w:line="480" w:lineRule="auto"/>
      </w:pPr>
      <w:r w:rsidRPr="00E249F1">
        <w:t>Vernal pools are temporary to semi-permanent</w:t>
      </w:r>
      <w:r w:rsidR="00254723">
        <w:t>,</w:t>
      </w:r>
      <w:r w:rsidRPr="00E249F1">
        <w:t xml:space="preserve"> </w:t>
      </w:r>
      <w:r w:rsidR="009B57B5">
        <w:t xml:space="preserve">isolated </w:t>
      </w:r>
      <w:r w:rsidR="00F549F0">
        <w:t>wetland</w:t>
      </w:r>
      <w:r w:rsidRPr="00E249F1">
        <w:t xml:space="preserve">s occurring in shallow depressions that typically fill during the spring </w:t>
      </w:r>
      <w:r>
        <w:t>and/</w:t>
      </w:r>
      <w:r w:rsidRPr="00E249F1">
        <w:t>or fall and dry during summer or in drought years</w:t>
      </w:r>
      <w:r>
        <w:t xml:space="preserve"> (</w:t>
      </w:r>
      <w:r w:rsidRPr="00E249F1">
        <w:t xml:space="preserve">Calhoun and </w:t>
      </w:r>
      <w:proofErr w:type="spellStart"/>
      <w:r w:rsidRPr="00E249F1">
        <w:t>deMaynadier</w:t>
      </w:r>
      <w:proofErr w:type="spellEnd"/>
      <w:r w:rsidRPr="00E249F1">
        <w:t xml:space="preserve"> 200</w:t>
      </w:r>
      <w:r w:rsidR="00F549F0">
        <w:t>9</w:t>
      </w:r>
      <w:r>
        <w:t>)</w:t>
      </w:r>
      <w:r w:rsidRPr="00E249F1">
        <w:t xml:space="preserve">. </w:t>
      </w:r>
      <w:r>
        <w:t xml:space="preserve">In the </w:t>
      </w:r>
      <w:r w:rsidR="00254723">
        <w:t>N</w:t>
      </w:r>
      <w:r>
        <w:t xml:space="preserve">ortheastern and </w:t>
      </w:r>
      <w:del w:id="5" w:author="Vivien F. Taylor" w:date="2018-10-30T15:11:00Z">
        <w:r w:rsidDel="003C7CEF">
          <w:delText xml:space="preserve">north </w:delText>
        </w:r>
      </w:del>
      <w:ins w:id="6" w:author="Vivien F. Taylor" w:date="2018-10-30T15:11:00Z">
        <w:r w:rsidR="003C7CEF">
          <w:t xml:space="preserve">North </w:t>
        </w:r>
      </w:ins>
      <w:del w:id="7" w:author="Vivien F. Taylor" w:date="2018-10-30T15:11:00Z">
        <w:r w:rsidDel="003C7CEF">
          <w:delText xml:space="preserve">central </w:delText>
        </w:r>
      </w:del>
      <w:ins w:id="8" w:author="Vivien F. Taylor" w:date="2018-10-30T15:11:00Z">
        <w:r w:rsidR="003C7CEF">
          <w:t xml:space="preserve">Central </w:t>
        </w:r>
      </w:ins>
      <w:r>
        <w:t>United States and adjacent Canada, vernal pools are relatively widespread and abundant</w:t>
      </w:r>
      <w:r w:rsidR="00761B34">
        <w:t xml:space="preserve"> in forested landscapes</w:t>
      </w:r>
      <w:r>
        <w:t xml:space="preserve"> (Colburn 2004, Van Meter et al. 2008, </w:t>
      </w:r>
      <w:proofErr w:type="spellStart"/>
      <w:r>
        <w:t>Faccio</w:t>
      </w:r>
      <w:proofErr w:type="spellEnd"/>
      <w:r>
        <w:t xml:space="preserve"> et al. 2016), and provide</w:t>
      </w:r>
      <w:r w:rsidRPr="00E249F1">
        <w:t xml:space="preserve"> </w:t>
      </w:r>
      <w:r w:rsidR="001A6E6B">
        <w:t>critical</w:t>
      </w:r>
      <w:r w:rsidRPr="00E249F1">
        <w:t xml:space="preserve"> breeding habitat for amphibians, such as wood frogs </w:t>
      </w:r>
      <w:r>
        <w:t>(</w:t>
      </w:r>
      <w:proofErr w:type="spellStart"/>
      <w:r w:rsidRPr="00E249F1">
        <w:rPr>
          <w:i/>
        </w:rPr>
        <w:t>Lithobates</w:t>
      </w:r>
      <w:proofErr w:type="spellEnd"/>
      <w:r w:rsidRPr="00E249F1">
        <w:rPr>
          <w:i/>
        </w:rPr>
        <w:t xml:space="preserve"> sylvatica</w:t>
      </w:r>
      <w:r>
        <w:t xml:space="preserve">) </w:t>
      </w:r>
      <w:r w:rsidRPr="00E249F1">
        <w:t xml:space="preserve">and </w:t>
      </w:r>
      <w:proofErr w:type="spellStart"/>
      <w:r w:rsidRPr="00E249F1">
        <w:rPr>
          <w:i/>
        </w:rPr>
        <w:t>Ambystomid</w:t>
      </w:r>
      <w:proofErr w:type="spellEnd"/>
      <w:r w:rsidRPr="00E249F1">
        <w:t xml:space="preserve"> salamanders</w:t>
      </w:r>
      <w:r w:rsidR="005077DE">
        <w:t xml:space="preserve"> (</w:t>
      </w:r>
      <w:proofErr w:type="spellStart"/>
      <w:r w:rsidR="005077DE">
        <w:t>Semlitsch</w:t>
      </w:r>
      <w:proofErr w:type="spellEnd"/>
      <w:r w:rsidR="005077DE">
        <w:t xml:space="preserve"> and Skelly 2009)</w:t>
      </w:r>
      <w:r w:rsidRPr="00E249F1">
        <w:t>, as well as numerous invertebrate taxa adapted to temporary waters</w:t>
      </w:r>
      <w:r w:rsidR="00243EFB">
        <w:t xml:space="preserve"> (C</w:t>
      </w:r>
      <w:r w:rsidR="005077DE">
        <w:t>o</w:t>
      </w:r>
      <w:r w:rsidR="00243EFB">
        <w:t>l</w:t>
      </w:r>
      <w:r w:rsidR="005077DE">
        <w:t>burn et al. 2009)</w:t>
      </w:r>
      <w:r w:rsidRPr="00E249F1">
        <w:t xml:space="preserve">. </w:t>
      </w:r>
      <w:r w:rsidR="001A6E6B">
        <w:t>Globally, a</w:t>
      </w:r>
      <w:r w:rsidR="004B4398">
        <w:t>mphibian</w:t>
      </w:r>
      <w:r w:rsidR="00BB0EEF">
        <w:t>s</w:t>
      </w:r>
      <w:r w:rsidR="000E637A">
        <w:t xml:space="preserve"> </w:t>
      </w:r>
      <w:r w:rsidR="00BB0EEF">
        <w:t>are among the most imperiled vertebrate</w:t>
      </w:r>
      <w:r w:rsidR="001A6E6B">
        <w:t xml:space="preserve"> group</w:t>
      </w:r>
      <w:r w:rsidR="00BB0EEF">
        <w:t>s</w:t>
      </w:r>
      <w:r w:rsidR="00F22E93">
        <w:t xml:space="preserve">, </w:t>
      </w:r>
      <w:r w:rsidR="00BB0EEF">
        <w:t xml:space="preserve">due to widespread </w:t>
      </w:r>
      <w:r w:rsidR="000E637A">
        <w:t>population decline</w:t>
      </w:r>
      <w:r w:rsidR="00BB0EEF">
        <w:t>s</w:t>
      </w:r>
      <w:r w:rsidR="000E637A">
        <w:t xml:space="preserve"> and</w:t>
      </w:r>
      <w:r w:rsidR="004B4398">
        <w:t xml:space="preserve"> </w:t>
      </w:r>
      <w:r w:rsidR="00BB0EEF">
        <w:t xml:space="preserve">species extinctions </w:t>
      </w:r>
      <w:r w:rsidR="004B4398">
        <w:t>(Wake and Vredenburg 2008</w:t>
      </w:r>
      <w:r w:rsidR="000E637A">
        <w:t>, Adams et al. 2013</w:t>
      </w:r>
      <w:r w:rsidR="004B4398">
        <w:t>)</w:t>
      </w:r>
      <w:r w:rsidR="00B9181B">
        <w:t>. I</w:t>
      </w:r>
      <w:r w:rsidR="004B4398">
        <w:t xml:space="preserve">n the Northeastern United States, 70% of vernal pool-breeding amphibians are considered moderate- to high-priority species of </w:t>
      </w:r>
      <w:r w:rsidR="00F549F0">
        <w:t xml:space="preserve">regional </w:t>
      </w:r>
      <w:r w:rsidR="004B4398">
        <w:t>con</w:t>
      </w:r>
      <w:r w:rsidR="009B57B5">
        <w:t xml:space="preserve">servation concern (NEPARC 2010), underscoring the importance </w:t>
      </w:r>
      <w:r w:rsidR="00C46181">
        <w:t>of</w:t>
      </w:r>
      <w:r w:rsidR="009B57B5">
        <w:t xml:space="preserve"> these keystone ecosystems </w:t>
      </w:r>
      <w:r w:rsidR="00C46181">
        <w:t>to</w:t>
      </w:r>
      <w:r w:rsidR="009B57B5">
        <w:t xml:space="preserve"> maintaining viable populations of at-risk species.</w:t>
      </w:r>
      <w:r w:rsidR="00C46181">
        <w:t xml:space="preserve"> </w:t>
      </w:r>
      <w:del w:id="9" w:author="Vivien F. Taylor" w:date="2018-10-28T09:11:00Z">
        <w:r w:rsidR="00C46181" w:rsidDel="003C28C2">
          <w:delText xml:space="preserve">Due to their small size, ephemeral nature, spatial and hydrologic isolation, and relatively small watersheds, vernal pools </w:delText>
        </w:r>
        <w:r w:rsidR="00980334" w:rsidDel="003C28C2">
          <w:delText>can be</w:delText>
        </w:r>
        <w:r w:rsidR="00C46181" w:rsidDel="003C28C2">
          <w:delText xml:space="preserve"> affected by </w:delText>
        </w:r>
        <w:r w:rsidR="00074C1A" w:rsidDel="003C28C2">
          <w:delText xml:space="preserve">small-scale </w:delText>
        </w:r>
        <w:r w:rsidR="00C46181" w:rsidDel="003C28C2">
          <w:delText>local conditions</w:delText>
        </w:r>
        <w:r w:rsidR="00074C1A" w:rsidDel="003C28C2">
          <w:delText>, such as land use and land cover type,</w:delText>
        </w:r>
        <w:r w:rsidR="00C46181" w:rsidDel="003C28C2">
          <w:delText xml:space="preserve"> </w:delText>
        </w:r>
        <w:r w:rsidR="00074C1A" w:rsidDel="003C28C2">
          <w:delText>as well as</w:delText>
        </w:r>
        <w:r w:rsidR="00C46181" w:rsidDel="003C28C2">
          <w:delText xml:space="preserve"> large-scale environmental perturbations</w:delText>
        </w:r>
        <w:r w:rsidR="00980334" w:rsidDel="003C28C2">
          <w:delText xml:space="preserve">, including acid precipitation (Pough 1976, Cook 1983) and atmospherically deposited mercury (Brooks </w:delText>
        </w:r>
        <w:r w:rsidR="00DA6035" w:rsidDel="003C28C2">
          <w:delText>e</w:delText>
        </w:r>
        <w:r w:rsidR="00980334" w:rsidDel="003C28C2">
          <w:delText xml:space="preserve">t al. 2012, </w:delText>
        </w:r>
        <w:r w:rsidR="00C754DB" w:rsidDel="003C28C2">
          <w:delText xml:space="preserve">Loftin et al. 2012, </w:delText>
        </w:r>
        <w:r w:rsidR="00980334" w:rsidDel="003C28C2">
          <w:delText>Benoit et al. 2013).</w:delText>
        </w:r>
      </w:del>
    </w:p>
    <w:p w14:paraId="7801168C" w14:textId="77777777" w:rsidR="009B57B5" w:rsidRDefault="009B57B5" w:rsidP="00E36C01"/>
    <w:p w14:paraId="270AFDDD" w14:textId="0D73C767" w:rsidR="00B44133" w:rsidRDefault="00611CF3" w:rsidP="00B432DF">
      <w:pPr>
        <w:spacing w:line="480" w:lineRule="auto"/>
        <w:rPr>
          <w:ins w:id="10" w:author="Vivien F. Taylor" w:date="2018-10-28T15:58:00Z"/>
        </w:rPr>
      </w:pPr>
      <w:ins w:id="11" w:author="Vivien F. Taylor" w:date="2018-10-28T16:05:00Z">
        <w:r>
          <w:t>Vernal pools may also be hotspots for accumulation of m</w:t>
        </w:r>
      </w:ins>
      <w:ins w:id="12" w:author="Vivien F. Taylor" w:date="2018-10-28T15:59:00Z">
        <w:r w:rsidR="00B44133">
          <w:t>ercury (Hg), and its more bioavailable and toxic form, methylmercury (</w:t>
        </w:r>
        <w:proofErr w:type="spellStart"/>
        <w:r w:rsidR="00B44133">
          <w:t>MeHg</w:t>
        </w:r>
        <w:proofErr w:type="spellEnd"/>
        <w:r w:rsidR="00B44133">
          <w:t>)</w:t>
        </w:r>
      </w:ins>
      <w:ins w:id="13" w:author="Vivien F. Taylor" w:date="2018-10-28T16:05:00Z">
        <w:r>
          <w:t xml:space="preserve">, which can </w:t>
        </w:r>
      </w:ins>
      <w:ins w:id="14" w:author="Vivien F. Taylor" w:date="2018-10-28T16:09:00Z">
        <w:r w:rsidR="001C403B">
          <w:t>bioaccumulate throu</w:t>
        </w:r>
        <w:r w:rsidR="00F836FF">
          <w:t xml:space="preserve">gh </w:t>
        </w:r>
        <w:proofErr w:type="spellStart"/>
        <w:r w:rsidR="00F836FF">
          <w:t>foodwebs</w:t>
        </w:r>
        <w:proofErr w:type="spellEnd"/>
        <w:r w:rsidR="00F836FF">
          <w:t xml:space="preserve"> reaching </w:t>
        </w:r>
        <w:r w:rsidR="001C403B">
          <w:t xml:space="preserve">levels </w:t>
        </w:r>
      </w:ins>
      <w:ins w:id="15" w:author="Vivien F. Taylor" w:date="2018-10-28T16:15:00Z">
        <w:r w:rsidR="00F836FF">
          <w:t xml:space="preserve">that cause reproductive and neurological effects </w:t>
        </w:r>
      </w:ins>
      <w:ins w:id="16" w:author="Vivien F. Taylor" w:date="2018-10-28T16:09:00Z">
        <w:r w:rsidR="001C403B">
          <w:t>in top predators</w:t>
        </w:r>
      </w:ins>
      <w:ins w:id="17" w:author="Vivien F. Taylor" w:date="2018-10-28T16:10:00Z">
        <w:r w:rsidR="00F836FF">
          <w:t xml:space="preserve"> (</w:t>
        </w:r>
        <w:commentRangeStart w:id="18"/>
        <w:proofErr w:type="spellStart"/>
        <w:r w:rsidR="00F836FF">
          <w:t>Scheulhammer</w:t>
        </w:r>
        <w:proofErr w:type="spellEnd"/>
        <w:r w:rsidR="00F836FF">
          <w:t xml:space="preserve"> 2007</w:t>
        </w:r>
        <w:commentRangeEnd w:id="18"/>
        <w:r w:rsidR="00F836FF">
          <w:rPr>
            <w:rStyle w:val="CommentReference"/>
            <w:rFonts w:asciiTheme="minorHAnsi" w:eastAsiaTheme="minorHAnsi" w:hAnsiTheme="minorHAnsi" w:cstheme="minorBidi"/>
          </w:rPr>
          <w:commentReference w:id="18"/>
        </w:r>
        <w:r w:rsidR="00F836FF">
          <w:t>)</w:t>
        </w:r>
      </w:ins>
      <w:ins w:id="19" w:author="Vivien F. Taylor" w:date="2018-10-28T16:05:00Z">
        <w:r>
          <w:t>.</w:t>
        </w:r>
      </w:ins>
      <w:ins w:id="20" w:author="Vivien F. Taylor" w:date="2018-10-28T16:09:00Z">
        <w:r w:rsidR="001C403B">
          <w:t xml:space="preserve"> </w:t>
        </w:r>
      </w:ins>
      <w:ins w:id="21" w:author="Vivien F. Taylor" w:date="2018-10-28T16:53:00Z">
        <w:r w:rsidR="004738B0">
          <w:t xml:space="preserve">Mercury (Hg) contamination via atmospheric deposition, originating primarily from coal-fired </w:t>
        </w:r>
        <w:r w:rsidR="004738B0">
          <w:lastRenderedPageBreak/>
          <w:t xml:space="preserve">power plants and industrial incinerators, is widespread in the Northeast (Miller et al. 2005), and hotspots with enhanced deposition and biological uptake have been identified throughout the region (Evers et al. 2007). In the Northeast, hotspots are often associated with forested regions with an abundance of wetlands, which facilitate the conversion of Hg to </w:t>
        </w:r>
        <w:proofErr w:type="spellStart"/>
        <w:r w:rsidR="004738B0">
          <w:t>MeHg</w:t>
        </w:r>
      </w:ins>
      <w:proofErr w:type="spellEnd"/>
      <w:ins w:id="22" w:author="Vivien F. Taylor" w:date="2018-10-30T15:13:00Z">
        <w:r w:rsidR="003C7CEF">
          <w:t xml:space="preserve"> by anaerobic bacteria</w:t>
        </w:r>
      </w:ins>
      <w:ins w:id="23" w:author="Vivien F. Taylor" w:date="2018-10-28T16:53:00Z">
        <w:r w:rsidR="004738B0">
          <w:t xml:space="preserve"> (Driscoll et al. 2007</w:t>
        </w:r>
      </w:ins>
      <w:ins w:id="24" w:author="Vivien F. Taylor" w:date="2018-10-30T15:14:00Z">
        <w:r w:rsidR="003C7CEF">
          <w:t>, Benoit 2003</w:t>
        </w:r>
      </w:ins>
      <w:ins w:id="25" w:author="Vivien F. Taylor" w:date="2018-10-28T16:53:00Z">
        <w:r w:rsidR="004738B0">
          <w:t>).</w:t>
        </w:r>
      </w:ins>
      <w:ins w:id="26" w:author="Vivien F. Taylor" w:date="2018-10-28T16:55:00Z">
        <w:r w:rsidR="004738B0">
          <w:t xml:space="preserve"> </w:t>
        </w:r>
      </w:ins>
    </w:p>
    <w:p w14:paraId="5CCAE607" w14:textId="4C7BC4DD" w:rsidR="00973099" w:rsidRDefault="00FD4160" w:rsidP="00B432DF">
      <w:pPr>
        <w:spacing w:line="480" w:lineRule="auto"/>
      </w:pPr>
      <w:del w:id="27" w:author="Vivien F. Taylor" w:date="2018-10-28T16:54:00Z">
        <w:r w:rsidRPr="00FD4160" w:rsidDel="004738B0">
          <w:delText xml:space="preserve">Mercury </w:delText>
        </w:r>
        <w:r w:rsidR="001E4649" w:rsidDel="004738B0">
          <w:delText xml:space="preserve">(Hg) </w:delText>
        </w:r>
        <w:r w:rsidRPr="00FD4160" w:rsidDel="004738B0">
          <w:delText>contamination via atmospheric deposition</w:delText>
        </w:r>
        <w:r w:rsidDel="004738B0">
          <w:delText>, originating primarily from coal-fired power plants and industrial incinerators,</w:delText>
        </w:r>
        <w:r w:rsidRPr="00FD4160" w:rsidDel="004738B0">
          <w:delText xml:space="preserve"> </w:delText>
        </w:r>
      </w:del>
      <w:del w:id="28" w:author="Vivien F. Taylor" w:date="2018-10-28T09:09:00Z">
        <w:r w:rsidRPr="00FD4160" w:rsidDel="003C28C2">
          <w:delText xml:space="preserve"> in the Northeast</w:delText>
        </w:r>
      </w:del>
      <w:del w:id="29" w:author="Vivien F. Taylor" w:date="2018-10-28T16:54:00Z">
        <w:r w:rsidDel="004738B0">
          <w:delText xml:space="preserve"> (Miller et al. 2005)</w:delText>
        </w:r>
        <w:r w:rsidRPr="00FD4160" w:rsidDel="004738B0">
          <w:delText>, and hotspots with enhanced deposition and biological uptake have been identified throughout the region</w:delText>
        </w:r>
        <w:r w:rsidDel="004738B0">
          <w:delText xml:space="preserve"> (Evers et al. 2007)</w:delText>
        </w:r>
        <w:r w:rsidRPr="00FD4160" w:rsidDel="004738B0">
          <w:delText>.</w:delText>
        </w:r>
        <w:r w:rsidR="00C754DB" w:rsidRPr="00C754DB" w:rsidDel="004738B0">
          <w:delText xml:space="preserve"> In the Northeast, hotspots are often associated with forested regions with an abundance of wetlands</w:delText>
        </w:r>
        <w:r w:rsidR="001F119D" w:rsidDel="004738B0">
          <w:delText>, which facilitate the conversion of Hg to the more toxic and bioavailable methylmercury (MeHg)</w:delText>
        </w:r>
        <w:r w:rsidR="001E4649" w:rsidDel="004738B0">
          <w:delText xml:space="preserve"> (Driscoll et al. 2007)</w:delText>
        </w:r>
        <w:r w:rsidR="00C754DB" w:rsidRPr="00C754DB" w:rsidDel="004738B0">
          <w:delText xml:space="preserve">. </w:delText>
        </w:r>
      </w:del>
      <w:r w:rsidR="00254723" w:rsidRPr="00C754DB">
        <w:t xml:space="preserve">Landscape plays a critical role in Hg accumulation, methylation and mobilization in forest floors. </w:t>
      </w:r>
      <w:del w:id="30" w:author="Vivien F. Taylor" w:date="2018-10-28T16:56:00Z">
        <w:r w:rsidR="00C754DB" w:rsidRPr="00C754DB" w:rsidDel="004738B0">
          <w:delText>Mixed landscapes of forest cover and agricultural use are considered to have the highest Hg methylation efficiency</w:delText>
        </w:r>
        <w:r w:rsidR="006813FB" w:rsidDel="004738B0">
          <w:delText xml:space="preserve"> (Krabbenhoft 1999)</w:delText>
        </w:r>
        <w:r w:rsidR="00C754DB" w:rsidRPr="00C754DB" w:rsidDel="004738B0">
          <w:delText>, and land disturbance such as timber harvesting can increase MeHg and Hg export</w:delText>
        </w:r>
        <w:r w:rsidR="006813FB" w:rsidDel="004738B0">
          <w:delText xml:space="preserve"> </w:delText>
        </w:r>
        <w:r w:rsidR="006813FB" w:rsidRPr="006813FB" w:rsidDel="004738B0">
          <w:delText>(Driscoll et al. 2007)</w:delText>
        </w:r>
        <w:r w:rsidR="00C754DB" w:rsidRPr="00C754DB" w:rsidDel="004738B0">
          <w:delText>.</w:delText>
        </w:r>
        <w:r w:rsidR="00211E69" w:rsidDel="004738B0">
          <w:delText xml:space="preserve"> </w:delText>
        </w:r>
      </w:del>
      <w:r w:rsidR="00455911">
        <w:t>A</w:t>
      </w:r>
      <w:r w:rsidR="00211E69">
        <w:t xml:space="preserve"> variety of landscape characteristics </w:t>
      </w:r>
      <w:r w:rsidR="00254723">
        <w:t>common to</w:t>
      </w:r>
      <w:r w:rsidR="00211E69">
        <w:t xml:space="preserve"> vernal pools are associated with enhancing Hg deposition</w:t>
      </w:r>
      <w:r w:rsidR="004163B5">
        <w:t xml:space="preserve">. First, </w:t>
      </w:r>
      <w:r w:rsidR="00F960B0">
        <w:t xml:space="preserve">vernal pools are typically found embedded in a forest matrix where </w:t>
      </w:r>
      <w:r w:rsidR="004163B5">
        <w:t xml:space="preserve">leaves in the canopy scavenge Hg from the </w:t>
      </w:r>
      <w:r w:rsidR="001F7541">
        <w:t xml:space="preserve">atmosphere </w:t>
      </w:r>
      <w:r w:rsidR="00297059">
        <w:t xml:space="preserve">and subsequently </w:t>
      </w:r>
      <w:del w:id="31" w:author="Vivien F. Taylor" w:date="2018-10-30T15:43:00Z">
        <w:r w:rsidR="00297059" w:rsidDel="00272869">
          <w:delText xml:space="preserve">leach </w:delText>
        </w:r>
      </w:del>
      <w:ins w:id="32" w:author="Vivien F. Taylor" w:date="2018-10-30T15:43:00Z">
        <w:r w:rsidR="00272869">
          <w:t xml:space="preserve">transfer </w:t>
        </w:r>
      </w:ins>
      <w:r w:rsidR="00297059">
        <w:t xml:space="preserve">it to </w:t>
      </w:r>
      <w:del w:id="33" w:author="Vivien F. Taylor" w:date="2018-10-30T15:43:00Z">
        <w:r w:rsidR="00297059" w:rsidDel="00272869">
          <w:delText xml:space="preserve">the </w:delText>
        </w:r>
      </w:del>
      <w:r w:rsidR="00297059">
        <w:t xml:space="preserve">forest </w:t>
      </w:r>
      <w:del w:id="34" w:author="Vivien F. Taylor" w:date="2018-10-30T15:43:00Z">
        <w:r w:rsidR="00297059" w:rsidDel="00272869">
          <w:delText xml:space="preserve">floor </w:delText>
        </w:r>
      </w:del>
      <w:ins w:id="35" w:author="Vivien F. Taylor" w:date="2018-10-30T15:43:00Z">
        <w:r w:rsidR="00272869">
          <w:t xml:space="preserve">soil </w:t>
        </w:r>
      </w:ins>
      <w:r w:rsidR="00297059">
        <w:t xml:space="preserve">in </w:t>
      </w:r>
      <w:proofErr w:type="spellStart"/>
      <w:r w:rsidR="00297059">
        <w:t>throughfall</w:t>
      </w:r>
      <w:proofErr w:type="spellEnd"/>
      <w:r w:rsidR="00297059">
        <w:t xml:space="preserve"> and litterfall </w:t>
      </w:r>
      <w:r w:rsidR="001F7541">
        <w:t>(</w:t>
      </w:r>
      <w:commentRangeStart w:id="36"/>
      <w:r w:rsidR="001F7541">
        <w:t>Lindberg et al. 1995, Rea et al. 1996</w:t>
      </w:r>
      <w:commentRangeEnd w:id="36"/>
      <w:r w:rsidR="003C7CEF">
        <w:rPr>
          <w:rStyle w:val="CommentReference"/>
          <w:rFonts w:asciiTheme="minorHAnsi" w:eastAsiaTheme="minorHAnsi" w:hAnsiTheme="minorHAnsi" w:cstheme="minorBidi"/>
        </w:rPr>
        <w:commentReference w:id="36"/>
      </w:r>
      <w:r w:rsidR="001F7541">
        <w:t>)</w:t>
      </w:r>
      <w:r w:rsidR="00297059">
        <w:t xml:space="preserve">. </w:t>
      </w:r>
      <w:r w:rsidR="001F7541">
        <w:t xml:space="preserve">Second, </w:t>
      </w:r>
      <w:r w:rsidR="006A7C79">
        <w:t>Hg transport</w:t>
      </w:r>
      <w:r w:rsidR="005C3D70">
        <w:t xml:space="preserve"> from the forest floor</w:t>
      </w:r>
      <w:r w:rsidR="006A7C79">
        <w:t xml:space="preserve"> is </w:t>
      </w:r>
      <w:r w:rsidR="005C3D70">
        <w:t>greatest along</w:t>
      </w:r>
      <w:r w:rsidR="006A7C79">
        <w:t xml:space="preserve"> </w:t>
      </w:r>
      <w:r w:rsidR="001F7541">
        <w:t xml:space="preserve">shallow hydrologic </w:t>
      </w:r>
      <w:proofErr w:type="spellStart"/>
      <w:r w:rsidR="001F7541">
        <w:t>flowpaths</w:t>
      </w:r>
      <w:proofErr w:type="spellEnd"/>
      <w:r w:rsidR="001F7541">
        <w:t xml:space="preserve"> (</w:t>
      </w:r>
      <w:proofErr w:type="spellStart"/>
      <w:r w:rsidR="001F7541">
        <w:t>Grigal</w:t>
      </w:r>
      <w:proofErr w:type="spellEnd"/>
      <w:r w:rsidR="001F7541">
        <w:t xml:space="preserve"> 2002, Galloway and </w:t>
      </w:r>
      <w:proofErr w:type="spellStart"/>
      <w:r w:rsidR="001F7541">
        <w:t>Branfireun</w:t>
      </w:r>
      <w:proofErr w:type="spellEnd"/>
      <w:r w:rsidR="001F7541">
        <w:t xml:space="preserve"> 2004)</w:t>
      </w:r>
      <w:r w:rsidR="006A7C79">
        <w:t xml:space="preserve">, </w:t>
      </w:r>
      <w:r w:rsidR="00627362">
        <w:t>such as surface waters that typically f</w:t>
      </w:r>
      <w:r w:rsidR="00761B34">
        <w:t>ill</w:t>
      </w:r>
      <w:r w:rsidR="00627362">
        <w:t xml:space="preserve"> most vernal pools</w:t>
      </w:r>
      <w:r w:rsidR="00AB6D8C">
        <w:t xml:space="preserve">. </w:t>
      </w:r>
      <w:del w:id="37" w:author="Vivien F. Taylor" w:date="2018-10-28T16:55:00Z">
        <w:r w:rsidR="00AB6D8C" w:rsidDel="004738B0">
          <w:delText>And third,</w:delText>
        </w:r>
        <w:r w:rsidR="006A7C79" w:rsidDel="004738B0">
          <w:delText xml:space="preserve"> aquatic systems with low primary p</w:delText>
        </w:r>
        <w:r w:rsidR="001F7541" w:rsidDel="004738B0">
          <w:delText>roductiv</w:delText>
        </w:r>
        <w:r w:rsidR="006A7C79" w:rsidDel="004738B0">
          <w:delText xml:space="preserve">ity </w:delText>
        </w:r>
        <w:r w:rsidR="00AB6D8C" w:rsidDel="004738B0">
          <w:delText xml:space="preserve">(such as vernal pools) </w:delText>
        </w:r>
        <w:r w:rsidR="006A7C79" w:rsidDel="004738B0">
          <w:delText>enhance Hg concentration in biota</w:delText>
        </w:r>
        <w:r w:rsidR="001F7541" w:rsidDel="004738B0">
          <w:delText xml:space="preserve"> (Chen et al. 2005)</w:delText>
        </w:r>
        <w:r w:rsidR="005C3D70" w:rsidDel="004738B0">
          <w:delText xml:space="preserve">. </w:delText>
        </w:r>
      </w:del>
      <w:ins w:id="38" w:author="Vivien F. Taylor" w:date="2018-10-28T16:57:00Z">
        <w:r w:rsidR="004738B0">
          <w:t xml:space="preserve">And third, </w:t>
        </w:r>
      </w:ins>
      <w:del w:id="39" w:author="Vivien F. Taylor" w:date="2018-10-30T15:44:00Z">
        <w:r w:rsidR="005C3D70" w:rsidDel="00272869">
          <w:delText xml:space="preserve">In addition, </w:delText>
        </w:r>
      </w:del>
      <w:ins w:id="40" w:author="Vivien F. Taylor" w:date="2018-10-30T15:44:00Z">
        <w:r w:rsidR="00272869">
          <w:t xml:space="preserve">the </w:t>
        </w:r>
      </w:ins>
      <w:r w:rsidR="005C3D70">
        <w:t xml:space="preserve">hydrologic and </w:t>
      </w:r>
      <w:r w:rsidR="00211E69">
        <w:t>biogeochemical properties</w:t>
      </w:r>
      <w:r w:rsidR="00211E69" w:rsidRPr="00211E69">
        <w:t xml:space="preserve"> </w:t>
      </w:r>
      <w:r w:rsidR="005C3D70">
        <w:t xml:space="preserve">of vernal pools </w:t>
      </w:r>
      <w:r w:rsidR="00211E69">
        <w:t xml:space="preserve">provide ideal conditions for </w:t>
      </w:r>
      <w:r w:rsidR="00973099">
        <w:t xml:space="preserve">production of </w:t>
      </w:r>
      <w:r w:rsidR="00890AB6" w:rsidRPr="00890AB6">
        <w:t xml:space="preserve">the </w:t>
      </w:r>
      <w:r w:rsidR="00973099">
        <w:t>sulfate-reducing bacteria</w:t>
      </w:r>
      <w:r w:rsidR="00211E69">
        <w:t xml:space="preserve"> responsible for Hg methylation</w:t>
      </w:r>
      <w:r w:rsidR="00973099">
        <w:t xml:space="preserve"> (Wiener et al. 2003)</w:t>
      </w:r>
      <w:r w:rsidR="00211E69">
        <w:t xml:space="preserve">. </w:t>
      </w:r>
      <w:r w:rsidR="00B00F24">
        <w:t>These include water level fluctuations and periodic wetting,</w:t>
      </w:r>
      <w:r w:rsidR="00B00F24" w:rsidRPr="00B00F24">
        <w:t xml:space="preserve"> </w:t>
      </w:r>
      <w:r w:rsidR="00B00F24">
        <w:t xml:space="preserve">low dissolved oxygen, </w:t>
      </w:r>
      <w:r w:rsidR="00B00F24" w:rsidRPr="00B00F24">
        <w:t xml:space="preserve">high dissolved organic </w:t>
      </w:r>
      <w:r w:rsidR="00B00F24">
        <w:t>carbon</w:t>
      </w:r>
      <w:r w:rsidR="009E291A">
        <w:t xml:space="preserve"> (DOC)</w:t>
      </w:r>
      <w:r w:rsidR="00B00F24" w:rsidRPr="00B00F24">
        <w:t xml:space="preserve">, </w:t>
      </w:r>
      <w:r w:rsidR="00B00F24">
        <w:t xml:space="preserve">and </w:t>
      </w:r>
      <w:r w:rsidR="00B00F24" w:rsidRPr="00B00F24">
        <w:t>low pH</w:t>
      </w:r>
      <w:r w:rsidR="00BB3EC9">
        <w:t>, all of which increase methylation efficiency</w:t>
      </w:r>
      <w:r w:rsidR="00455911">
        <w:t xml:space="preserve"> (Benoit et al. 2003), suggesting that </w:t>
      </w:r>
      <w:r w:rsidR="00881162">
        <w:t>vernal pools</w:t>
      </w:r>
      <w:r w:rsidR="00455911">
        <w:t xml:space="preserve"> are potential hotspots for </w:t>
      </w:r>
      <w:proofErr w:type="spellStart"/>
      <w:r w:rsidR="00455911">
        <w:t>MeHg</w:t>
      </w:r>
      <w:proofErr w:type="spellEnd"/>
      <w:r w:rsidR="00455911">
        <w:t xml:space="preserve"> production</w:t>
      </w:r>
      <w:r w:rsidR="00890AB6">
        <w:t xml:space="preserve"> and bioaccumulation in </w:t>
      </w:r>
      <w:r w:rsidR="00881162">
        <w:t>fauna</w:t>
      </w:r>
      <w:del w:id="41" w:author="Vivien F. Taylor" w:date="2018-10-30T15:46:00Z">
        <w:r w:rsidR="00890AB6" w:rsidDel="00272869">
          <w:delText xml:space="preserve">, </w:delText>
        </w:r>
      </w:del>
      <w:ins w:id="42" w:author="Vivien F. Taylor" w:date="2018-10-30T15:46:00Z">
        <w:r w:rsidR="00272869">
          <w:t xml:space="preserve">.  </w:t>
        </w:r>
      </w:ins>
      <w:del w:id="43" w:author="Vivien F. Taylor" w:date="2018-10-30T15:52:00Z">
        <w:r w:rsidR="00890AB6" w:rsidDel="00272869">
          <w:delText>particularly in</w:delText>
        </w:r>
      </w:del>
      <w:r w:rsidR="00890AB6">
        <w:t xml:space="preserve"> </w:t>
      </w:r>
      <w:ins w:id="44" w:author="Vivien F. Taylor" w:date="2018-10-30T15:57:00Z">
        <w:r w:rsidR="007C4A0B">
          <w:t>Biota</w:t>
        </w:r>
      </w:ins>
      <w:ins w:id="45" w:author="Vivien F. Taylor" w:date="2018-10-30T15:58:00Z">
        <w:r w:rsidR="007C4A0B">
          <w:t xml:space="preserve"> </w:t>
        </w:r>
      </w:ins>
      <w:ins w:id="46" w:author="Vivien F. Taylor" w:date="2018-10-30T15:59:00Z">
        <w:r w:rsidR="007C4A0B">
          <w:t>in</w:t>
        </w:r>
      </w:ins>
      <w:ins w:id="47" w:author="Vivien F. Taylor" w:date="2018-10-30T15:58:00Z">
        <w:r w:rsidR="007C4A0B">
          <w:t xml:space="preserve"> vernal pools</w:t>
        </w:r>
      </w:ins>
      <w:ins w:id="48" w:author="Vivien F. Taylor" w:date="2018-10-30T15:57:00Z">
        <w:r w:rsidR="007C4A0B">
          <w:t xml:space="preserve">, especially </w:t>
        </w:r>
      </w:ins>
      <w:r w:rsidR="00890AB6">
        <w:t>higher trophic</w:t>
      </w:r>
      <w:r w:rsidR="00455911">
        <w:t xml:space="preserve"> </w:t>
      </w:r>
      <w:r w:rsidR="00890AB6">
        <w:t>level</w:t>
      </w:r>
      <w:r w:rsidR="00890AB6" w:rsidRPr="00890AB6">
        <w:t xml:space="preserve"> </w:t>
      </w:r>
      <w:r w:rsidR="00890AB6">
        <w:t xml:space="preserve">taxa such as amphibian larvae, </w:t>
      </w:r>
      <w:del w:id="49" w:author="Vivien F. Taylor" w:date="2018-10-30T15:57:00Z">
        <w:r w:rsidR="00890AB6" w:rsidDel="007C4A0B">
          <w:delText xml:space="preserve">which </w:delText>
        </w:r>
      </w:del>
      <w:r w:rsidR="00890AB6">
        <w:t xml:space="preserve">may </w:t>
      </w:r>
      <w:del w:id="50" w:author="Vivien F. Taylor" w:date="2018-10-30T15:57:00Z">
        <w:r w:rsidR="006307D3" w:rsidDel="007C4A0B">
          <w:delText xml:space="preserve">then </w:delText>
        </w:r>
      </w:del>
      <w:r w:rsidR="006307D3">
        <w:t xml:space="preserve">transport Hg to terrestrial systems via </w:t>
      </w:r>
      <w:commentRangeStart w:id="51"/>
      <w:r w:rsidR="006307D3">
        <w:t>metamorphosis</w:t>
      </w:r>
      <w:commentRangeEnd w:id="51"/>
      <w:r w:rsidR="005D6A28">
        <w:rPr>
          <w:rStyle w:val="CommentReference"/>
          <w:rFonts w:asciiTheme="minorHAnsi" w:eastAsiaTheme="minorHAnsi" w:hAnsiTheme="minorHAnsi" w:cstheme="minorBidi"/>
        </w:rPr>
        <w:commentReference w:id="51"/>
      </w:r>
      <w:r w:rsidR="006307D3">
        <w:t>.</w:t>
      </w:r>
      <w:ins w:id="52" w:author="Vivien F. Taylor" w:date="2018-10-30T15:57:00Z">
        <w:r w:rsidR="007C4A0B">
          <w:t xml:space="preserve"> </w:t>
        </w:r>
      </w:ins>
      <w:ins w:id="53" w:author="Vivien F. Taylor" w:date="2018-10-30T15:59:00Z">
        <w:r w:rsidR="007C4A0B">
          <w:t>The wide abundance of l</w:t>
        </w:r>
      </w:ins>
      <w:ins w:id="54" w:author="Vivien F. Taylor" w:date="2018-10-30T15:57:00Z">
        <w:r w:rsidR="007C4A0B">
          <w:t xml:space="preserve">arvae </w:t>
        </w:r>
      </w:ins>
      <w:ins w:id="55" w:author="Vivien F. Taylor" w:date="2018-10-30T15:59:00Z">
        <w:r w:rsidR="007C4A0B">
          <w:t xml:space="preserve">across vernal pools in the Northeast, </w:t>
        </w:r>
      </w:ins>
      <w:ins w:id="56" w:author="Vivien F. Taylor" w:date="2018-10-30T15:57:00Z">
        <w:r w:rsidR="007C4A0B">
          <w:t xml:space="preserve">may also </w:t>
        </w:r>
      </w:ins>
      <w:ins w:id="57" w:author="Vivien F. Taylor" w:date="2018-10-30T16:00:00Z">
        <w:r w:rsidR="007C4A0B">
          <w:t>make them</w:t>
        </w:r>
      </w:ins>
      <w:ins w:id="58" w:author="Vivien F. Taylor" w:date="2018-10-30T15:57:00Z">
        <w:r w:rsidR="007C4A0B">
          <w:t xml:space="preserve"> valuable bioindicators for monitoring </w:t>
        </w:r>
      </w:ins>
      <w:proofErr w:type="spellStart"/>
      <w:ins w:id="59" w:author="Vivien F. Taylor" w:date="2018-10-30T16:01:00Z">
        <w:r w:rsidR="007C4A0B">
          <w:t>MeHg</w:t>
        </w:r>
        <w:proofErr w:type="spellEnd"/>
        <w:r w:rsidR="007C4A0B">
          <w:t xml:space="preserve"> </w:t>
        </w:r>
      </w:ins>
      <w:ins w:id="60" w:author="Vivien F. Taylor" w:date="2018-10-30T15:57:00Z">
        <w:r w:rsidR="007C4A0B">
          <w:t>loading</w:t>
        </w:r>
      </w:ins>
      <w:ins w:id="61" w:author="Vivien F. Taylor" w:date="2018-10-30T16:01:00Z">
        <w:r w:rsidR="007C4A0B">
          <w:t>, bioavailability,</w:t>
        </w:r>
      </w:ins>
      <w:ins w:id="62" w:author="Vivien F. Taylor" w:date="2018-10-30T15:57:00Z">
        <w:r w:rsidR="007C4A0B">
          <w:t xml:space="preserve"> and ecological impacts in these </w:t>
        </w:r>
      </w:ins>
      <w:ins w:id="63" w:author="Vivien F. Taylor" w:date="2018-10-30T15:58:00Z">
        <w:r w:rsidR="007C4A0B">
          <w:t>sensitive</w:t>
        </w:r>
      </w:ins>
      <w:ins w:id="64" w:author="Vivien F. Taylor" w:date="2018-10-30T15:57:00Z">
        <w:r w:rsidR="007C4A0B">
          <w:t xml:space="preserve"> </w:t>
        </w:r>
      </w:ins>
      <w:ins w:id="65" w:author="Vivien F. Taylor" w:date="2018-10-30T15:58:00Z">
        <w:r w:rsidR="007C4A0B">
          <w:t>environments</w:t>
        </w:r>
      </w:ins>
      <w:ins w:id="66" w:author="Vivien F. Taylor" w:date="2018-10-30T16:00:00Z">
        <w:r w:rsidR="007C4A0B">
          <w:t xml:space="preserve"> (</w:t>
        </w:r>
        <w:commentRangeStart w:id="67"/>
        <w:r w:rsidR="007C4A0B">
          <w:t>Evers, 2016</w:t>
        </w:r>
      </w:ins>
      <w:commentRangeEnd w:id="67"/>
      <w:ins w:id="68" w:author="Vivien F. Taylor" w:date="2018-10-30T16:01:00Z">
        <w:r w:rsidR="007C4A0B">
          <w:rPr>
            <w:rStyle w:val="CommentReference"/>
            <w:rFonts w:asciiTheme="minorHAnsi" w:eastAsiaTheme="minorHAnsi" w:hAnsiTheme="minorHAnsi" w:cstheme="minorBidi"/>
          </w:rPr>
          <w:commentReference w:id="67"/>
        </w:r>
      </w:ins>
      <w:ins w:id="69" w:author="Vivien F. Taylor" w:date="2018-10-30T16:00:00Z">
        <w:r w:rsidR="007C4A0B">
          <w:t xml:space="preserve">). </w:t>
        </w:r>
      </w:ins>
    </w:p>
    <w:p w14:paraId="6EE78D68" w14:textId="77777777" w:rsidR="00973099" w:rsidRDefault="00973099" w:rsidP="00B432DF">
      <w:pPr>
        <w:spacing w:line="480" w:lineRule="auto"/>
      </w:pPr>
    </w:p>
    <w:p w14:paraId="4428BA14" w14:textId="4726F515" w:rsidR="00F960B0" w:rsidRDefault="00881162" w:rsidP="00B432DF">
      <w:pPr>
        <w:spacing w:line="480" w:lineRule="auto"/>
      </w:pPr>
      <w:r>
        <w:lastRenderedPageBreak/>
        <w:t>Fe</w:t>
      </w:r>
      <w:r w:rsidR="000711A1">
        <w:t>w studies have investigated Hg in vernal pools (</w:t>
      </w:r>
      <w:r w:rsidR="00854968">
        <w:t xml:space="preserve">Brooks et al. 2012, Loftin et al. 2012, </w:t>
      </w:r>
      <w:r w:rsidR="000711A1">
        <w:t xml:space="preserve">Benoit et al. 2013, </w:t>
      </w:r>
      <w:r w:rsidR="00854968">
        <w:t xml:space="preserve">Davis 2013) </w:t>
      </w:r>
      <w:r w:rsidR="000711A1">
        <w:t xml:space="preserve">and only </w:t>
      </w:r>
      <w:r w:rsidR="00854968" w:rsidRPr="00854968">
        <w:t xml:space="preserve">Brooks et al. </w:t>
      </w:r>
      <w:r w:rsidR="00854968">
        <w:t>(</w:t>
      </w:r>
      <w:r w:rsidR="00854968" w:rsidRPr="00854968">
        <w:t>2012</w:t>
      </w:r>
      <w:r w:rsidR="00854968">
        <w:t>) and</w:t>
      </w:r>
      <w:r w:rsidR="00854968" w:rsidRPr="00854968">
        <w:t xml:space="preserve"> Loftin et al. </w:t>
      </w:r>
      <w:r w:rsidR="00854968">
        <w:t>(</w:t>
      </w:r>
      <w:r w:rsidR="00854968" w:rsidRPr="00854968">
        <w:t>2012</w:t>
      </w:r>
      <w:r w:rsidR="00854968">
        <w:t>)</w:t>
      </w:r>
      <w:r w:rsidR="000711A1">
        <w:t xml:space="preserve"> </w:t>
      </w:r>
      <w:r w:rsidR="00854968">
        <w:t>evaluated</w:t>
      </w:r>
      <w:r w:rsidR="000711A1">
        <w:t xml:space="preserve"> Hg concentrations in amphibians, </w:t>
      </w:r>
      <w:r w:rsidR="00F8442D">
        <w:t>with</w:t>
      </w:r>
      <w:r w:rsidR="00854968">
        <w:t xml:space="preserve"> </w:t>
      </w:r>
      <w:r w:rsidR="000711A1">
        <w:t xml:space="preserve">both </w:t>
      </w:r>
      <w:r w:rsidR="00854968">
        <w:t xml:space="preserve">studies </w:t>
      </w:r>
      <w:r w:rsidR="00F8442D">
        <w:t xml:space="preserve">sampling </w:t>
      </w:r>
      <w:r w:rsidR="00654427">
        <w:t xml:space="preserve">developing </w:t>
      </w:r>
      <w:r w:rsidR="000711A1">
        <w:t>wood frog</w:t>
      </w:r>
      <w:r w:rsidR="00654427">
        <w:t>s</w:t>
      </w:r>
      <w:r w:rsidR="00854968">
        <w:t xml:space="preserve">. </w:t>
      </w:r>
      <w:r w:rsidR="00FF78B6">
        <w:t>We found n</w:t>
      </w:r>
      <w:r w:rsidR="009A3F70">
        <w:t xml:space="preserve">o studies </w:t>
      </w:r>
      <w:r w:rsidR="00FF78B6">
        <w:t>reporting on</w:t>
      </w:r>
      <w:r w:rsidR="009A3F70">
        <w:t xml:space="preserve"> Hg concentrations in adult wood frogs or </w:t>
      </w:r>
      <w:r w:rsidR="00FF78B6">
        <w:t xml:space="preserve">vernal </w:t>
      </w:r>
      <w:r w:rsidR="009A3F70">
        <w:t xml:space="preserve">pool-breeding </w:t>
      </w:r>
      <w:proofErr w:type="spellStart"/>
      <w:r w:rsidR="009A3F70" w:rsidRPr="00FF78B6">
        <w:rPr>
          <w:i/>
        </w:rPr>
        <w:t>Ambystom</w:t>
      </w:r>
      <w:r w:rsidR="00FF78B6" w:rsidRPr="00FF78B6">
        <w:rPr>
          <w:i/>
        </w:rPr>
        <w:t>id</w:t>
      </w:r>
      <w:proofErr w:type="spellEnd"/>
      <w:r w:rsidR="00FF78B6">
        <w:t xml:space="preserve"> </w:t>
      </w:r>
      <w:ins w:id="70" w:author="Vivien F. Taylor" w:date="2018-10-28T16:00:00Z">
        <w:r w:rsidR="00B44133">
          <w:t xml:space="preserve">“spotted” </w:t>
        </w:r>
      </w:ins>
      <w:r w:rsidR="00FF78B6">
        <w:t xml:space="preserve">salamanders at any life stage. </w:t>
      </w:r>
      <w:r w:rsidR="00ED3C81">
        <w:t xml:space="preserve">In Maine vernal pools, </w:t>
      </w:r>
      <w:r w:rsidR="00F8442D">
        <w:t>total Hg (</w:t>
      </w:r>
      <w:proofErr w:type="spellStart"/>
      <w:r w:rsidR="00F8442D">
        <w:t>THg</w:t>
      </w:r>
      <w:proofErr w:type="spellEnd"/>
      <w:r w:rsidR="00F8442D">
        <w:t xml:space="preserve">) concentrations in </w:t>
      </w:r>
      <w:r w:rsidR="00F930F7">
        <w:t xml:space="preserve">wood frog larvae were correlated with </w:t>
      </w:r>
      <w:proofErr w:type="spellStart"/>
      <w:r w:rsidR="00F930F7">
        <w:t>THg</w:t>
      </w:r>
      <w:proofErr w:type="spellEnd"/>
      <w:r w:rsidR="00F930F7">
        <w:t xml:space="preserve"> in pool water, which</w:t>
      </w:r>
      <w:r w:rsidR="00F8442D">
        <w:t xml:space="preserve"> increased during April to June when amphibian embryos and larvae </w:t>
      </w:r>
      <w:r w:rsidR="00F930F7">
        <w:t>we</w:t>
      </w:r>
      <w:r w:rsidR="00F8442D">
        <w:t xml:space="preserve">re </w:t>
      </w:r>
      <w:r w:rsidR="006D400C">
        <w:t>developing</w:t>
      </w:r>
      <w:r w:rsidR="00B432DF" w:rsidRPr="00B432DF">
        <w:t xml:space="preserve"> </w:t>
      </w:r>
      <w:r w:rsidR="00B432DF">
        <w:t>(Loftin et al. 2012)</w:t>
      </w:r>
      <w:r w:rsidR="001F2B21">
        <w:t xml:space="preserve">. </w:t>
      </w:r>
      <w:r w:rsidR="00ED3C81">
        <w:t>I</w:t>
      </w:r>
      <w:r w:rsidR="00D55EF4">
        <w:t>n</w:t>
      </w:r>
      <w:r w:rsidR="00ED3C81">
        <w:t xml:space="preserve"> New York and Vermont pools, </w:t>
      </w:r>
      <w:r w:rsidR="0073131F">
        <w:t xml:space="preserve">Davis (2013) found that </w:t>
      </w:r>
      <w:proofErr w:type="spellStart"/>
      <w:r w:rsidR="00F930F7">
        <w:t>THg</w:t>
      </w:r>
      <w:proofErr w:type="spellEnd"/>
      <w:r w:rsidR="00F930F7">
        <w:t xml:space="preserve">, </w:t>
      </w:r>
      <w:proofErr w:type="spellStart"/>
      <w:r w:rsidR="0073131F">
        <w:t>MeHg</w:t>
      </w:r>
      <w:proofErr w:type="spellEnd"/>
      <w:r w:rsidR="00F930F7">
        <w:t>,</w:t>
      </w:r>
      <w:r w:rsidR="0073131F">
        <w:t xml:space="preserve"> </w:t>
      </w:r>
      <w:r w:rsidR="001F2B21">
        <w:t>and</w:t>
      </w:r>
      <w:r w:rsidR="0073131F">
        <w:t xml:space="preserve"> </w:t>
      </w:r>
      <w:del w:id="71" w:author="Vivien F. Taylor" w:date="2018-10-30T10:42:00Z">
        <w:r w:rsidR="0073131F" w:rsidDel="00C57926">
          <w:delText>methylation efficiency</w:delText>
        </w:r>
      </w:del>
      <w:ins w:id="72" w:author="Vivien F. Taylor" w:date="2018-10-30T16:03:00Z">
        <w:r w:rsidR="007C4A0B">
          <w:t>the percent</w:t>
        </w:r>
      </w:ins>
      <w:ins w:id="73" w:author="Vivien F. Taylor" w:date="2018-10-30T10:42:00Z">
        <w:r w:rsidR="00C57926">
          <w:t xml:space="preserve"> Hg </w:t>
        </w:r>
      </w:ins>
      <w:ins w:id="74" w:author="Vivien F. Taylor" w:date="2018-10-30T10:48:00Z">
        <w:r w:rsidR="00C04811">
          <w:t xml:space="preserve">present as </w:t>
        </w:r>
        <w:proofErr w:type="spellStart"/>
        <w:r w:rsidR="00C04811">
          <w:t>MeHg</w:t>
        </w:r>
        <w:proofErr w:type="spellEnd"/>
        <w:r w:rsidR="00C04811">
          <w:t xml:space="preserve"> (%</w:t>
        </w:r>
        <w:proofErr w:type="spellStart"/>
        <w:r w:rsidR="00C04811">
          <w:t>MeHg</w:t>
        </w:r>
        <w:proofErr w:type="spellEnd"/>
        <w:r w:rsidR="00C04811">
          <w:t>)</w:t>
        </w:r>
      </w:ins>
      <w:del w:id="75" w:author="Vivien F. Taylor" w:date="2018-10-30T10:42:00Z">
        <w:r w:rsidR="0073131F" w:rsidDel="00C57926">
          <w:delText xml:space="preserve"> </w:delText>
        </w:r>
        <w:r w:rsidR="00104F0E" w:rsidDel="00C57926">
          <w:delText>o</w:delText>
        </w:r>
      </w:del>
      <w:del w:id="76" w:author="Vivien F. Taylor" w:date="2018-10-30T10:43:00Z">
        <w:r w:rsidR="00104F0E" w:rsidDel="00C57926">
          <w:delText>f</w:delText>
        </w:r>
      </w:del>
      <w:r w:rsidR="00104F0E">
        <w:t xml:space="preserve"> </w:t>
      </w:r>
      <w:ins w:id="77" w:author="Vivien F. Taylor" w:date="2018-10-30T16:03:00Z">
        <w:r w:rsidR="007C4A0B">
          <w:t xml:space="preserve">in </w:t>
        </w:r>
      </w:ins>
      <w:r w:rsidR="00104F0E">
        <w:t xml:space="preserve">pool water </w:t>
      </w:r>
      <w:r w:rsidR="00ED3C81">
        <w:t xml:space="preserve">also </w:t>
      </w:r>
      <w:r w:rsidR="0073131F">
        <w:t xml:space="preserve">increased </w:t>
      </w:r>
      <w:r w:rsidR="00F930F7">
        <w:t>during the spring</w:t>
      </w:r>
      <w:r w:rsidR="001F2B21">
        <w:t xml:space="preserve">, </w:t>
      </w:r>
      <w:del w:id="78" w:author="Vivien F. Taylor" w:date="2018-10-30T10:48:00Z">
        <w:r w:rsidR="001F2B21" w:rsidDel="00C04811">
          <w:delText xml:space="preserve">with </w:delText>
        </w:r>
      </w:del>
      <w:del w:id="79" w:author="Vivien F. Taylor" w:date="2018-10-30T10:41:00Z">
        <w:r w:rsidR="001F2B21" w:rsidDel="00C57926">
          <w:delText xml:space="preserve">mean methylation efficiencies </w:delText>
        </w:r>
      </w:del>
      <w:r w:rsidR="00ED3C81">
        <w:t>reaching</w:t>
      </w:r>
      <w:r w:rsidR="001F2B21">
        <w:t xml:space="preserve"> 43% to 58%</w:t>
      </w:r>
      <w:r w:rsidR="0073131F">
        <w:t>.</w:t>
      </w:r>
      <w:r w:rsidR="00B70315">
        <w:t xml:space="preserve"> </w:t>
      </w:r>
      <w:r w:rsidR="00F960B0">
        <w:t>Methylation efficiencies</w:t>
      </w:r>
      <w:ins w:id="80" w:author="Vivien F. Taylor" w:date="2018-10-30T11:17:00Z">
        <w:r w:rsidR="003E423E">
          <w:t>, estimated as %</w:t>
        </w:r>
        <w:proofErr w:type="spellStart"/>
        <w:r w:rsidR="003E423E">
          <w:t>MeHg</w:t>
        </w:r>
        <w:proofErr w:type="spellEnd"/>
        <w:r w:rsidR="003E423E">
          <w:t>,</w:t>
        </w:r>
      </w:ins>
      <w:r w:rsidR="00F960B0">
        <w:t xml:space="preserve"> exceeding 10% have been linked to elevated levels of </w:t>
      </w:r>
      <w:proofErr w:type="spellStart"/>
      <w:r w:rsidR="00F960B0">
        <w:t>MeHg</w:t>
      </w:r>
      <w:proofErr w:type="spellEnd"/>
      <w:r w:rsidR="00F960B0">
        <w:t xml:space="preserve"> in b</w:t>
      </w:r>
      <w:r w:rsidR="001F2B21">
        <w:t>iota (</w:t>
      </w:r>
      <w:proofErr w:type="spellStart"/>
      <w:r w:rsidR="001F2B21">
        <w:t>Krabbenhoft</w:t>
      </w:r>
      <w:proofErr w:type="spellEnd"/>
      <w:r w:rsidR="001F2B21">
        <w:t xml:space="preserve"> et al. 1999)</w:t>
      </w:r>
      <w:r w:rsidR="00A7071A">
        <w:t xml:space="preserve">, suggesting that </w:t>
      </w:r>
      <w:r w:rsidR="00825591">
        <w:t xml:space="preserve">amphibian </w:t>
      </w:r>
      <w:proofErr w:type="spellStart"/>
      <w:r w:rsidR="00825591">
        <w:t>metamorphs</w:t>
      </w:r>
      <w:proofErr w:type="spellEnd"/>
      <w:r w:rsidR="00825591">
        <w:t xml:space="preserve"> </w:t>
      </w:r>
      <w:r w:rsidR="00A7071A">
        <w:t xml:space="preserve">may </w:t>
      </w:r>
      <w:r w:rsidR="00654427">
        <w:t>ex</w:t>
      </w:r>
      <w:r w:rsidR="00A7071A">
        <w:t xml:space="preserve">port significant </w:t>
      </w:r>
      <w:proofErr w:type="spellStart"/>
      <w:r w:rsidR="00A7071A">
        <w:t>MeHg</w:t>
      </w:r>
      <w:proofErr w:type="spellEnd"/>
      <w:r w:rsidR="00A7071A">
        <w:t xml:space="preserve"> into surrounding terrestrial systems</w:t>
      </w:r>
      <w:r w:rsidR="00825591">
        <w:t>,</w:t>
      </w:r>
      <w:r w:rsidR="00A7071A">
        <w:t xml:space="preserve"> especially given th</w:t>
      </w:r>
      <w:r w:rsidR="00B432DF">
        <w:t>e</w:t>
      </w:r>
      <w:r w:rsidR="00A7071A">
        <w:t xml:space="preserve"> </w:t>
      </w:r>
      <w:r w:rsidR="00B432DF">
        <w:t xml:space="preserve">significant amount of biomass that emerging </w:t>
      </w:r>
      <w:r w:rsidR="00A7071A">
        <w:t xml:space="preserve">amphibians </w:t>
      </w:r>
      <w:r w:rsidR="00825591">
        <w:t>contribute into forested uplands surrounding vernal pools (</w:t>
      </w:r>
      <w:proofErr w:type="spellStart"/>
      <w:r w:rsidR="00825591">
        <w:t>Windmiller</w:t>
      </w:r>
      <w:proofErr w:type="spellEnd"/>
      <w:r w:rsidR="00825591">
        <w:t xml:space="preserve"> 1996</w:t>
      </w:r>
      <w:r w:rsidR="00104F0E">
        <w:t xml:space="preserve">, </w:t>
      </w:r>
      <w:proofErr w:type="spellStart"/>
      <w:r w:rsidR="00104F0E">
        <w:t>Berven</w:t>
      </w:r>
      <w:proofErr w:type="spellEnd"/>
      <w:r w:rsidR="00104F0E">
        <w:t xml:space="preserve"> 2009</w:t>
      </w:r>
      <w:r w:rsidR="00825591">
        <w:t>)</w:t>
      </w:r>
      <w:r w:rsidR="001F2B21">
        <w:t>.</w:t>
      </w:r>
      <w:r w:rsidR="00ED3C81">
        <w:t xml:space="preserve"> </w:t>
      </w:r>
      <w:r w:rsidR="00063E72">
        <w:t xml:space="preserve">In addition, </w:t>
      </w:r>
      <w:r w:rsidR="004555E0">
        <w:t xml:space="preserve">water from </w:t>
      </w:r>
      <w:r w:rsidR="00063E72">
        <w:t>p</w:t>
      </w:r>
      <w:r w:rsidR="00063E72" w:rsidRPr="005F7E55">
        <w:t xml:space="preserve">ools in coniferous forests were found to have higher </w:t>
      </w:r>
      <w:proofErr w:type="spellStart"/>
      <w:r w:rsidR="00063E72">
        <w:t>T</w:t>
      </w:r>
      <w:r w:rsidR="00063E72" w:rsidRPr="005F7E55">
        <w:t>Hg</w:t>
      </w:r>
      <w:proofErr w:type="spellEnd"/>
      <w:r w:rsidR="00063E72" w:rsidRPr="005F7E55">
        <w:t xml:space="preserve"> than those surrounded by hardwoods</w:t>
      </w:r>
      <w:r w:rsidR="00063E72">
        <w:t xml:space="preserve"> (Loftin et al. 2012)</w:t>
      </w:r>
      <w:r w:rsidR="00063E72" w:rsidRPr="005F7E55">
        <w:t xml:space="preserve">, which is consistent with higher </w:t>
      </w:r>
      <w:proofErr w:type="spellStart"/>
      <w:r w:rsidR="00063E72" w:rsidRPr="005F7E55">
        <w:t>throughfall</w:t>
      </w:r>
      <w:proofErr w:type="spellEnd"/>
      <w:r w:rsidR="00063E72" w:rsidRPr="005F7E55">
        <w:t xml:space="preserve"> and Hg capture by coniferous trees</w:t>
      </w:r>
      <w:r w:rsidR="00063E72">
        <w:t xml:space="preserve"> (</w:t>
      </w:r>
      <w:proofErr w:type="spellStart"/>
      <w:r w:rsidR="00063E72">
        <w:t>Risch</w:t>
      </w:r>
      <w:proofErr w:type="spellEnd"/>
      <w:r w:rsidR="00063E72">
        <w:t xml:space="preserve"> et al. 2012).</w:t>
      </w:r>
      <w:r w:rsidR="00513398">
        <w:t xml:space="preserve"> </w:t>
      </w:r>
      <w:del w:id="81" w:author="Vivien F. Taylor" w:date="2018-10-28T17:57:00Z">
        <w:r w:rsidR="00513398" w:rsidDel="00282450">
          <w:delText xml:space="preserve">This could have negative implications for amphibian larvae and metamorph survival (Unrine et al. 2004) in pools surrounded by coniferous forests, </w:delText>
        </w:r>
        <w:r w:rsidR="0085576A" w:rsidDel="00282450">
          <w:delText>as well as</w:delText>
        </w:r>
        <w:r w:rsidR="00513398" w:rsidDel="00282450">
          <w:delText xml:space="preserve"> </w:delText>
        </w:r>
        <w:r w:rsidR="0085576A" w:rsidDel="00282450">
          <w:delText xml:space="preserve">for increased </w:delText>
        </w:r>
        <w:r w:rsidR="00513398" w:rsidDel="00282450">
          <w:delText>Hg export into the terrestrial environment.</w:delText>
        </w:r>
      </w:del>
    </w:p>
    <w:p w14:paraId="69776F4C" w14:textId="77777777" w:rsidR="0081215F" w:rsidRDefault="0081215F" w:rsidP="00B432DF">
      <w:pPr>
        <w:spacing w:line="480" w:lineRule="auto"/>
      </w:pPr>
    </w:p>
    <w:p w14:paraId="25F5B53D" w14:textId="74CE19CD" w:rsidR="0081215F" w:rsidRDefault="0081215F" w:rsidP="00B432DF">
      <w:pPr>
        <w:spacing w:line="480" w:lineRule="auto"/>
      </w:pPr>
      <w:r>
        <w:t xml:space="preserve">As part of a broader study </w:t>
      </w:r>
      <w:r w:rsidRPr="0081215F">
        <w:t xml:space="preserve">to evaluate the role of landscape characteristics and land-use on the production and transfer of </w:t>
      </w:r>
      <w:proofErr w:type="spellStart"/>
      <w:r w:rsidRPr="0081215F">
        <w:t>MeHg</w:t>
      </w:r>
      <w:proofErr w:type="spellEnd"/>
      <w:r w:rsidRPr="0081215F">
        <w:t xml:space="preserve"> in </w:t>
      </w:r>
      <w:r>
        <w:t xml:space="preserve">Vermont </w:t>
      </w:r>
      <w:r w:rsidRPr="0081215F">
        <w:t>vernal pools</w:t>
      </w:r>
      <w:r>
        <w:t xml:space="preserve">, this study focused on the bioaccumulation of </w:t>
      </w:r>
      <w:proofErr w:type="spellStart"/>
      <w:r>
        <w:t>MeHg</w:t>
      </w:r>
      <w:proofErr w:type="spellEnd"/>
      <w:r w:rsidR="005F7E55">
        <w:t xml:space="preserve"> in wood frog and spotted salamander</w:t>
      </w:r>
      <w:r>
        <w:t xml:space="preserve"> (</w:t>
      </w:r>
      <w:r w:rsidRPr="005F7E55">
        <w:rPr>
          <w:i/>
        </w:rPr>
        <w:t xml:space="preserve">Ambystoma </w:t>
      </w:r>
      <w:proofErr w:type="spellStart"/>
      <w:r w:rsidRPr="005F7E55">
        <w:rPr>
          <w:i/>
        </w:rPr>
        <w:t>maculatum</w:t>
      </w:r>
      <w:proofErr w:type="spellEnd"/>
      <w:r>
        <w:t>)</w:t>
      </w:r>
      <w:r w:rsidR="005F7E55">
        <w:t xml:space="preserve"> eggs, larvae, and adults, and </w:t>
      </w:r>
      <w:r w:rsidR="007B5CB2">
        <w:t>investigat</w:t>
      </w:r>
      <w:r w:rsidR="009E291A">
        <w:t xml:space="preserve">ed relationships among </w:t>
      </w:r>
      <w:proofErr w:type="spellStart"/>
      <w:ins w:id="82" w:author="Vivien F. Taylor" w:date="2018-10-28T10:32:00Z">
        <w:r w:rsidR="00493C83">
          <w:t>MeHg</w:t>
        </w:r>
        <w:proofErr w:type="spellEnd"/>
        <w:r w:rsidR="00493C83">
          <w:t xml:space="preserve"> and </w:t>
        </w:r>
      </w:ins>
      <w:r w:rsidR="007B5CB2">
        <w:t xml:space="preserve">Hg, </w:t>
      </w:r>
      <w:r w:rsidR="0085576A">
        <w:t xml:space="preserve">water </w:t>
      </w:r>
      <w:r w:rsidR="009E291A">
        <w:t>chemi</w:t>
      </w:r>
      <w:r w:rsidR="0085576A">
        <w:t>stry</w:t>
      </w:r>
      <w:r w:rsidR="009E291A">
        <w:t xml:space="preserve"> </w:t>
      </w:r>
      <w:r w:rsidR="007B5CB2">
        <w:t>(pH, DOC,</w:t>
      </w:r>
      <w:del w:id="83" w:author="Vivien F. Taylor" w:date="2018-10-28T10:32:00Z">
        <w:r w:rsidR="007B5CB2" w:rsidDel="00493C83">
          <w:delText xml:space="preserve"> aluminum</w:delText>
        </w:r>
      </w:del>
      <w:r w:rsidR="007B5CB2">
        <w:t xml:space="preserve">), </w:t>
      </w:r>
      <w:r w:rsidR="009E291A">
        <w:t xml:space="preserve">and </w:t>
      </w:r>
      <w:r w:rsidR="005F7E55">
        <w:t xml:space="preserve">forest cover </w:t>
      </w:r>
      <w:r w:rsidR="00063E72">
        <w:t>type</w:t>
      </w:r>
      <w:r w:rsidR="007B5CB2">
        <w:t xml:space="preserve"> surrounding pools</w:t>
      </w:r>
      <w:r w:rsidR="005F7E55">
        <w:t xml:space="preserve">. </w:t>
      </w:r>
      <w:r w:rsidR="00075EF7">
        <w:t xml:space="preserve">We hypothesized that </w:t>
      </w:r>
      <w:proofErr w:type="spellStart"/>
      <w:r w:rsidR="00075EF7">
        <w:t>MeHg</w:t>
      </w:r>
      <w:proofErr w:type="spellEnd"/>
      <w:r w:rsidR="00075EF7">
        <w:t xml:space="preserve"> in amphibian larvae would increase as they developed, and that predatory salamander larvae, which feed at a </w:t>
      </w:r>
      <w:r w:rsidR="00075EF7">
        <w:lastRenderedPageBreak/>
        <w:t xml:space="preserve">higher trophic level, would have higher concentrations of </w:t>
      </w:r>
      <w:proofErr w:type="spellStart"/>
      <w:r w:rsidR="00075EF7">
        <w:t>MeHg</w:t>
      </w:r>
      <w:proofErr w:type="spellEnd"/>
      <w:r w:rsidR="00075EF7">
        <w:t xml:space="preserve"> than omnivorous wood frog larvae due to biomagnification. We also hypothesized that water in pools surrounded by conifers would have higher Hg concentrations compared to those in deciduous stands, and that this would correlate with amphibian Hg </w:t>
      </w:r>
      <w:r w:rsidR="00777385">
        <w:t>burdens</w:t>
      </w:r>
      <w:r w:rsidR="00075EF7">
        <w:t>.</w:t>
      </w:r>
      <w:r w:rsidR="00777385">
        <w:t xml:space="preserve"> And finally, because</w:t>
      </w:r>
      <w:r w:rsidR="00777385" w:rsidRPr="00777385">
        <w:t xml:space="preserve"> </w:t>
      </w:r>
      <w:proofErr w:type="spellStart"/>
      <w:ins w:id="84" w:author="Vivien F. Taylor" w:date="2018-10-28T17:56:00Z">
        <w:r w:rsidR="00282450">
          <w:t>Me</w:t>
        </w:r>
      </w:ins>
      <w:r w:rsidR="00777385" w:rsidRPr="00777385">
        <w:t>Hg</w:t>
      </w:r>
      <w:proofErr w:type="spellEnd"/>
      <w:r w:rsidR="00777385" w:rsidRPr="00777385">
        <w:t xml:space="preserve"> </w:t>
      </w:r>
      <w:r w:rsidR="00777385">
        <w:t>bio</w:t>
      </w:r>
      <w:r w:rsidR="00777385" w:rsidRPr="00777385">
        <w:t>accumulates and is not easily eliminated from the body</w:t>
      </w:r>
      <w:r w:rsidR="00777385">
        <w:t xml:space="preserve"> (Bergeron et al. 2010</w:t>
      </w:r>
      <w:r w:rsidR="00EB4CC5">
        <w:t>a</w:t>
      </w:r>
      <w:r w:rsidR="00777385">
        <w:t>)</w:t>
      </w:r>
      <w:r w:rsidR="00777385" w:rsidRPr="00777385">
        <w:t xml:space="preserve">, </w:t>
      </w:r>
      <w:r w:rsidR="00777385">
        <w:t>we hypothesized that longer-</w:t>
      </w:r>
      <w:commentRangeStart w:id="85"/>
      <w:r w:rsidR="00777385">
        <w:t xml:space="preserve">lived </w:t>
      </w:r>
      <w:r w:rsidR="00777385" w:rsidRPr="00777385">
        <w:t xml:space="preserve">spotted salamander </w:t>
      </w:r>
      <w:r w:rsidR="00777385">
        <w:t>adults would</w:t>
      </w:r>
      <w:r w:rsidR="00777385" w:rsidRPr="00777385">
        <w:t xml:space="preserve"> have higher </w:t>
      </w:r>
      <w:proofErr w:type="spellStart"/>
      <w:ins w:id="86" w:author="Vivien F. Taylor" w:date="2018-10-28T17:56:00Z">
        <w:r w:rsidR="00282450">
          <w:t>Me</w:t>
        </w:r>
      </w:ins>
      <w:r w:rsidR="00777385" w:rsidRPr="00777385">
        <w:t>Hg</w:t>
      </w:r>
      <w:proofErr w:type="spellEnd"/>
      <w:r w:rsidR="00777385" w:rsidRPr="00777385">
        <w:t xml:space="preserve"> concentrations compared to shorter-lived</w:t>
      </w:r>
      <w:r w:rsidR="00777385">
        <w:t xml:space="preserve"> wood frog adults.</w:t>
      </w:r>
      <w:commentRangeEnd w:id="85"/>
      <w:r w:rsidR="00282450">
        <w:rPr>
          <w:rStyle w:val="CommentReference"/>
          <w:rFonts w:asciiTheme="minorHAnsi" w:eastAsiaTheme="minorHAnsi" w:hAnsiTheme="minorHAnsi" w:cstheme="minorBidi"/>
        </w:rPr>
        <w:commentReference w:id="85"/>
      </w:r>
    </w:p>
    <w:p w14:paraId="5E36BDF3" w14:textId="77777777" w:rsidR="00C83A2B" w:rsidRDefault="00C83A2B" w:rsidP="00B432DF">
      <w:pPr>
        <w:spacing w:line="480" w:lineRule="auto"/>
      </w:pPr>
    </w:p>
    <w:p w14:paraId="7521F67B" w14:textId="77777777" w:rsidR="00814E3D" w:rsidRDefault="00814E3D" w:rsidP="00B432DF">
      <w:pPr>
        <w:spacing w:line="480" w:lineRule="auto"/>
      </w:pPr>
    </w:p>
    <w:p w14:paraId="32F9B968" w14:textId="77777777" w:rsidR="00C83A2B" w:rsidRPr="000F60CF" w:rsidRDefault="00C83A2B" w:rsidP="00B432DF">
      <w:pPr>
        <w:spacing w:line="480" w:lineRule="auto"/>
        <w:rPr>
          <w:b/>
        </w:rPr>
      </w:pPr>
      <w:r w:rsidRPr="000F60CF">
        <w:rPr>
          <w:b/>
        </w:rPr>
        <w:t>Methods</w:t>
      </w:r>
    </w:p>
    <w:p w14:paraId="314A93D6" w14:textId="77777777" w:rsidR="00814E3D" w:rsidRDefault="00814E3D" w:rsidP="00B432DF">
      <w:pPr>
        <w:spacing w:line="480" w:lineRule="auto"/>
      </w:pPr>
    </w:p>
    <w:p w14:paraId="15165668" w14:textId="77777777" w:rsidR="00C83A2B" w:rsidRPr="00E74A52" w:rsidRDefault="00814E3D" w:rsidP="00B432DF">
      <w:pPr>
        <w:spacing w:line="480" w:lineRule="auto"/>
      </w:pPr>
      <w:r w:rsidRPr="00E74A52">
        <w:t>Study Sites</w:t>
      </w:r>
    </w:p>
    <w:p w14:paraId="14FD8935" w14:textId="77777777" w:rsidR="00814E3D" w:rsidRDefault="00814E3D" w:rsidP="00B432DF">
      <w:pPr>
        <w:spacing w:line="480" w:lineRule="auto"/>
      </w:pPr>
    </w:p>
    <w:p w14:paraId="5D857D49" w14:textId="77777777" w:rsidR="00814E3D" w:rsidRDefault="007A56BE" w:rsidP="00B432DF">
      <w:pPr>
        <w:spacing w:line="480" w:lineRule="auto"/>
      </w:pPr>
      <w:r>
        <w:t>For this study, six vernal pools (three located in coniferous forests and three in deciduous forests) were selected from</w:t>
      </w:r>
      <w:r w:rsidR="00814E3D">
        <w:t xml:space="preserve"> the Vermont Vernal Pool Mapping Project database</w:t>
      </w:r>
      <w:r>
        <w:t xml:space="preserve"> (</w:t>
      </w:r>
      <w:proofErr w:type="spellStart"/>
      <w:r>
        <w:t>Faccio</w:t>
      </w:r>
      <w:proofErr w:type="spellEnd"/>
      <w:r>
        <w:t xml:space="preserve"> et al. 2013)</w:t>
      </w:r>
      <w:r w:rsidR="006F6062">
        <w:t xml:space="preserve"> (Table 1)</w:t>
      </w:r>
      <w:r w:rsidR="00814E3D">
        <w:t>.</w:t>
      </w:r>
      <w:r w:rsidR="006F6062" w:rsidRPr="006F6062">
        <w:t xml:space="preserve"> </w:t>
      </w:r>
      <w:commentRangeStart w:id="87"/>
      <w:r w:rsidR="006F6062">
        <w:t xml:space="preserve">All pools were located </w:t>
      </w:r>
      <w:r w:rsidR="00552F2D">
        <w:t xml:space="preserve">in </w:t>
      </w:r>
      <w:r w:rsidR="006F6062">
        <w:t>east-central Vermont</w:t>
      </w:r>
      <w:r w:rsidR="000F60CF">
        <w:t xml:space="preserve"> (N43</w:t>
      </w:r>
      <w:r w:rsidR="000F60CF">
        <w:rPr>
          <w:rFonts w:cstheme="minorHAnsi"/>
        </w:rPr>
        <w:t>°</w:t>
      </w:r>
      <w:r w:rsidR="00117BB5">
        <w:rPr>
          <w:rFonts w:cstheme="minorHAnsi"/>
        </w:rPr>
        <w:t>53’</w:t>
      </w:r>
      <w:r w:rsidR="000F60CF">
        <w:t>,</w:t>
      </w:r>
      <w:r w:rsidR="00117BB5">
        <w:t xml:space="preserve"> N43</w:t>
      </w:r>
      <w:r w:rsidR="00117BB5" w:rsidRPr="00117BB5">
        <w:t>°</w:t>
      </w:r>
      <w:r w:rsidR="00117BB5">
        <w:t>42’;</w:t>
      </w:r>
      <w:r w:rsidR="000F60CF">
        <w:t xml:space="preserve"> W72</w:t>
      </w:r>
      <w:r w:rsidR="000F60CF" w:rsidRPr="000F60CF">
        <w:t>°</w:t>
      </w:r>
      <w:r w:rsidR="00117BB5">
        <w:t>27’, W72</w:t>
      </w:r>
      <w:r w:rsidR="00117BB5" w:rsidRPr="00117BB5">
        <w:t>°</w:t>
      </w:r>
      <w:r w:rsidR="00117BB5">
        <w:t xml:space="preserve"> 16’</w:t>
      </w:r>
      <w:r w:rsidR="000F60CF">
        <w:t>)</w:t>
      </w:r>
      <w:r w:rsidR="006F6062">
        <w:t xml:space="preserve">, with four </w:t>
      </w:r>
      <w:r w:rsidR="00552F2D">
        <w:t xml:space="preserve">pools located </w:t>
      </w:r>
      <w:r w:rsidR="006F6062">
        <w:t>in south-eastern Orange Co., and two in northeastern Windsor Co.</w:t>
      </w:r>
      <w:commentRangeEnd w:id="87"/>
      <w:r w:rsidR="00493C83">
        <w:rPr>
          <w:rStyle w:val="CommentReference"/>
          <w:rFonts w:asciiTheme="minorHAnsi" w:eastAsiaTheme="minorHAnsi" w:hAnsiTheme="minorHAnsi" w:cstheme="minorBidi"/>
        </w:rPr>
        <w:commentReference w:id="87"/>
      </w:r>
      <w:r w:rsidR="00675E66">
        <w:t xml:space="preserve"> </w:t>
      </w:r>
      <w:r w:rsidR="004B36AC">
        <w:t xml:space="preserve">The </w:t>
      </w:r>
      <w:r w:rsidR="00117BB5">
        <w:t>largely forested, rural landscape is characterized by moderate hills with numerous wetlands and vernal pools. The forest</w:t>
      </w:r>
      <w:r w:rsidR="00604615">
        <w:t xml:space="preserve"> in this region </w:t>
      </w:r>
      <w:r w:rsidR="00DB70BD">
        <w:t>is</w:t>
      </w:r>
      <w:r w:rsidR="00117BB5">
        <w:t xml:space="preserve"> actively logged second-growth dominated by mixed northern hardwoods</w:t>
      </w:r>
      <w:r w:rsidR="00475D13">
        <w:t xml:space="preserve"> of maple (</w:t>
      </w:r>
      <w:r w:rsidR="00475D13" w:rsidRPr="00475D13">
        <w:rPr>
          <w:i/>
        </w:rPr>
        <w:t>Acer</w:t>
      </w:r>
      <w:r w:rsidR="00475D13">
        <w:t xml:space="preserve"> spp.), American beech (</w:t>
      </w:r>
      <w:r w:rsidR="00475D13" w:rsidRPr="00475D13">
        <w:rPr>
          <w:i/>
        </w:rPr>
        <w:t xml:space="preserve">Fagus </w:t>
      </w:r>
      <w:proofErr w:type="spellStart"/>
      <w:r w:rsidR="00475D13" w:rsidRPr="00475D13">
        <w:rPr>
          <w:i/>
        </w:rPr>
        <w:t>grandifolia</w:t>
      </w:r>
      <w:proofErr w:type="spellEnd"/>
      <w:r w:rsidR="00475D13">
        <w:t>), birch (</w:t>
      </w:r>
      <w:r w:rsidR="00475D13" w:rsidRPr="00475D13">
        <w:rPr>
          <w:i/>
        </w:rPr>
        <w:t>Betula</w:t>
      </w:r>
      <w:r w:rsidR="00475D13">
        <w:t xml:space="preserve"> spp.), </w:t>
      </w:r>
      <w:r w:rsidR="0057510B">
        <w:t>ash (</w:t>
      </w:r>
      <w:r w:rsidR="0057510B" w:rsidRPr="0057510B">
        <w:rPr>
          <w:i/>
        </w:rPr>
        <w:t>Fraxinus</w:t>
      </w:r>
      <w:r w:rsidR="0057510B">
        <w:t xml:space="preserve"> spp.), </w:t>
      </w:r>
      <w:r w:rsidR="00475D13">
        <w:t>eastern hemlock (</w:t>
      </w:r>
      <w:proofErr w:type="spellStart"/>
      <w:r w:rsidR="00475D13" w:rsidRPr="00475D13">
        <w:rPr>
          <w:i/>
        </w:rPr>
        <w:t>Tsuga</w:t>
      </w:r>
      <w:proofErr w:type="spellEnd"/>
      <w:r w:rsidR="00475D13" w:rsidRPr="00475D13">
        <w:rPr>
          <w:i/>
        </w:rPr>
        <w:t xml:space="preserve"> </w:t>
      </w:r>
      <w:r w:rsidR="00475D13">
        <w:rPr>
          <w:i/>
        </w:rPr>
        <w:t>c</w:t>
      </w:r>
      <w:r w:rsidR="00475D13" w:rsidRPr="00475D13">
        <w:rPr>
          <w:i/>
        </w:rPr>
        <w:t>anadensis</w:t>
      </w:r>
      <w:r w:rsidR="00475D13">
        <w:t>), and pine (</w:t>
      </w:r>
      <w:r w:rsidR="00475D13" w:rsidRPr="00475D13">
        <w:rPr>
          <w:i/>
        </w:rPr>
        <w:t>Pinus</w:t>
      </w:r>
      <w:r w:rsidR="00475D13">
        <w:t xml:space="preserve"> spp.)</w:t>
      </w:r>
      <w:r w:rsidR="00117BB5">
        <w:t xml:space="preserve">. </w:t>
      </w:r>
      <w:r w:rsidR="00675E66">
        <w:t xml:space="preserve">All pools were located in interior forests </w:t>
      </w:r>
      <w:r w:rsidR="00604615">
        <w:rPr>
          <w:rFonts w:cstheme="minorHAnsi"/>
        </w:rPr>
        <w:t>≥</w:t>
      </w:r>
      <w:r w:rsidR="00675E66">
        <w:t>1</w:t>
      </w:r>
      <w:r w:rsidR="00730536">
        <w:t>4</w:t>
      </w:r>
      <w:r w:rsidR="00675E66">
        <w:t>0</w:t>
      </w:r>
      <w:r w:rsidR="00604615">
        <w:t xml:space="preserve"> </w:t>
      </w:r>
      <w:r w:rsidR="00475D13">
        <w:t xml:space="preserve">m </w:t>
      </w:r>
      <w:r w:rsidR="00604615">
        <w:t>from</w:t>
      </w:r>
      <w:r w:rsidR="00475D13">
        <w:t xml:space="preserve"> </w:t>
      </w:r>
      <w:r w:rsidR="00730536">
        <w:t xml:space="preserve">the nearest </w:t>
      </w:r>
      <w:r w:rsidR="00675E66">
        <w:t>road or building.</w:t>
      </w:r>
    </w:p>
    <w:p w14:paraId="65243AD9" w14:textId="77777777" w:rsidR="0057510B" w:rsidRDefault="0057510B" w:rsidP="00B432DF">
      <w:pPr>
        <w:spacing w:line="480" w:lineRule="auto"/>
      </w:pPr>
    </w:p>
    <w:p w14:paraId="39F29529" w14:textId="77777777" w:rsidR="0057510B" w:rsidRDefault="0057510B" w:rsidP="00B432DF">
      <w:pPr>
        <w:spacing w:line="480" w:lineRule="auto"/>
      </w:pPr>
      <w:r>
        <w:lastRenderedPageBreak/>
        <w:t>Water Sampling</w:t>
      </w:r>
    </w:p>
    <w:p w14:paraId="2A51292D" w14:textId="77777777" w:rsidR="0057510B" w:rsidRDefault="0057510B" w:rsidP="00B432DF">
      <w:pPr>
        <w:spacing w:line="480" w:lineRule="auto"/>
      </w:pPr>
    </w:p>
    <w:p w14:paraId="06A570AD" w14:textId="0ADAB0E7" w:rsidR="0057510B" w:rsidRDefault="0057510B" w:rsidP="00B432DF">
      <w:pPr>
        <w:spacing w:line="480" w:lineRule="auto"/>
      </w:pPr>
      <w:r>
        <w:t xml:space="preserve">Water samples </w:t>
      </w:r>
      <w:r w:rsidR="00A841CB">
        <w:t xml:space="preserve">for Hg analysis </w:t>
      </w:r>
      <w:r>
        <w:t>were collected using clean</w:t>
      </w:r>
      <w:r w:rsidRPr="0057510B">
        <w:t xml:space="preserve"> Hg sampling techniques</w:t>
      </w:r>
      <w:r>
        <w:t>, and were</w:t>
      </w:r>
      <w:r w:rsidRPr="0057510B">
        <w:t xml:space="preserve"> filtered to 0.2</w:t>
      </w:r>
      <w:r w:rsidR="00604615">
        <w:t xml:space="preserve"> </w:t>
      </w:r>
      <w:r w:rsidRPr="0057510B">
        <w:t xml:space="preserve">µm, preserved in 0.5% </w:t>
      </w:r>
      <w:proofErr w:type="spellStart"/>
      <w:r w:rsidRPr="0057510B">
        <w:t>HCl</w:t>
      </w:r>
      <w:proofErr w:type="spellEnd"/>
      <w:r w:rsidRPr="0057510B">
        <w:t xml:space="preserve">, and stored in the dark prior </w:t>
      </w:r>
      <w:r w:rsidR="00A841CB">
        <w:t xml:space="preserve">to </w:t>
      </w:r>
      <w:r w:rsidRPr="0057510B">
        <w:t>analysis.</w:t>
      </w:r>
      <w:r w:rsidR="00A841CB" w:rsidRPr="00A841CB">
        <w:t xml:space="preserve"> </w:t>
      </w:r>
      <w:r w:rsidR="00A841CB">
        <w:t>I</w:t>
      </w:r>
      <w:r w:rsidR="00A841CB" w:rsidRPr="00A841CB">
        <w:t xml:space="preserve">ndependent </w:t>
      </w:r>
      <w:r w:rsidR="00A841CB">
        <w:t xml:space="preserve">water </w:t>
      </w:r>
      <w:r w:rsidR="00A841CB" w:rsidRPr="00A841CB">
        <w:t>sample</w:t>
      </w:r>
      <w:r w:rsidR="00A841CB">
        <w:t>s</w:t>
      </w:r>
      <w:r w:rsidR="00A841CB" w:rsidRPr="00A841CB">
        <w:t xml:space="preserve"> </w:t>
      </w:r>
      <w:r w:rsidR="00A841CB">
        <w:t xml:space="preserve">at each pool </w:t>
      </w:r>
      <w:r w:rsidR="00A841CB" w:rsidRPr="00A841CB">
        <w:t>w</w:t>
      </w:r>
      <w:r w:rsidR="00A841CB">
        <w:t xml:space="preserve">ere </w:t>
      </w:r>
      <w:r w:rsidR="00A841CB" w:rsidRPr="00A841CB">
        <w:t>collected for total suspended solids and ancillary water chemistry analyses</w:t>
      </w:r>
      <w:r w:rsidR="00784BFD">
        <w:t>, while t</w:t>
      </w:r>
      <w:r w:rsidR="00D21D6E" w:rsidRPr="00D21D6E">
        <w:t>emperature, pH</w:t>
      </w:r>
      <w:r w:rsidR="00784BFD">
        <w:t>,</w:t>
      </w:r>
      <w:r w:rsidR="00D21D6E" w:rsidRPr="00D21D6E">
        <w:t xml:space="preserve"> and oxidation reduction potential </w:t>
      </w:r>
      <w:r w:rsidR="00D21D6E">
        <w:t>were</w:t>
      </w:r>
      <w:r w:rsidR="00D21D6E" w:rsidRPr="00D21D6E">
        <w:t xml:space="preserve"> measured at the site</w:t>
      </w:r>
      <w:r w:rsidR="00A841CB">
        <w:t xml:space="preserve">. Water sampling was initiated at all pools immediately </w:t>
      </w:r>
      <w:r w:rsidR="005742F2">
        <w:t>following</w:t>
      </w:r>
      <w:r w:rsidR="00A841CB">
        <w:t xml:space="preserve"> ice-out in April, 2015</w:t>
      </w:r>
      <w:r w:rsidR="0096579F">
        <w:t xml:space="preserve">, when water levels were at or near peak. Sampling </w:t>
      </w:r>
      <w:del w:id="88" w:author="Vivien F. Taylor" w:date="2018-10-30T16:08:00Z">
        <w:r w:rsidR="0096579F" w:rsidDel="007C3805">
          <w:delText xml:space="preserve">at four pools </w:delText>
        </w:r>
      </w:del>
      <w:r w:rsidR="0096579F">
        <w:t xml:space="preserve">continued monthly </w:t>
      </w:r>
      <w:r w:rsidR="005742F2">
        <w:t xml:space="preserve">through July </w:t>
      </w:r>
      <w:r w:rsidR="0096579F">
        <w:t>until pools were dry</w:t>
      </w:r>
      <w:r w:rsidR="005742F2">
        <w:t xml:space="preserve"> (all pools were dry by August)</w:t>
      </w:r>
      <w:del w:id="89" w:author="Vivien F. Taylor" w:date="2018-10-30T16:08:00Z">
        <w:r w:rsidR="0096579F" w:rsidDel="007C3805">
          <w:delText>, and then were sampled once after re-w</w:delText>
        </w:r>
        <w:r w:rsidR="00D21D6E" w:rsidDel="007C3805">
          <w:delText xml:space="preserve">etting in November 2015. </w:delText>
        </w:r>
        <w:r w:rsidR="0096579F" w:rsidDel="007C3805">
          <w:delText xml:space="preserve">At two pools (one coniferous, one deciduous), samples were collected </w:delText>
        </w:r>
        <w:r w:rsidR="005742F2" w:rsidDel="007C3805">
          <w:delText>ca. every 7-10 days to more carefully monitor temporal trends of Hg species and water chemistry.</w:delText>
        </w:r>
      </w:del>
    </w:p>
    <w:p w14:paraId="13E061B6" w14:textId="77777777" w:rsidR="005742F2" w:rsidRDefault="005742F2" w:rsidP="00B432DF">
      <w:pPr>
        <w:spacing w:line="480" w:lineRule="auto"/>
      </w:pPr>
    </w:p>
    <w:p w14:paraId="221133D3" w14:textId="77777777" w:rsidR="005742F2" w:rsidRDefault="005742F2" w:rsidP="00B432DF">
      <w:pPr>
        <w:spacing w:line="480" w:lineRule="auto"/>
      </w:pPr>
      <w:r>
        <w:t>Amphibian Sampling</w:t>
      </w:r>
    </w:p>
    <w:p w14:paraId="08FDDBAE" w14:textId="77777777" w:rsidR="005742F2" w:rsidRDefault="005742F2" w:rsidP="00B432DF">
      <w:pPr>
        <w:spacing w:line="480" w:lineRule="auto"/>
      </w:pPr>
    </w:p>
    <w:p w14:paraId="0DE15444" w14:textId="23CEC19D" w:rsidR="000D3751" w:rsidRDefault="009F6025" w:rsidP="000D3751">
      <w:pPr>
        <w:spacing w:line="480" w:lineRule="auto"/>
      </w:pPr>
      <w:r>
        <w:t>Following spring immigration to pools for breeding, a</w:t>
      </w:r>
      <w:r w:rsidR="005742F2">
        <w:t>dult wood frog</w:t>
      </w:r>
      <w:r>
        <w:t>s</w:t>
      </w:r>
      <w:r w:rsidR="005742F2">
        <w:t xml:space="preserve"> and spotted salamanders </w:t>
      </w:r>
      <w:r>
        <w:t>were captured</w:t>
      </w:r>
      <w:r w:rsidR="00FC0FA0">
        <w:t xml:space="preserve"> (n=4/pool/spp.)</w:t>
      </w:r>
      <w:r>
        <w:t xml:space="preserve"> </w:t>
      </w:r>
      <w:r w:rsidR="00B46200">
        <w:t xml:space="preserve">between 20 Apr and 12 May, 2015 </w:t>
      </w:r>
      <w:r>
        <w:t>using dip nets</w:t>
      </w:r>
      <w:r w:rsidR="00283B66">
        <w:t xml:space="preserve"> or</w:t>
      </w:r>
      <w:r>
        <w:t xml:space="preserve"> funnel traps </w:t>
      </w:r>
      <w:r w:rsidR="00283B66">
        <w:t xml:space="preserve">that were </w:t>
      </w:r>
      <w:r>
        <w:t>partially submerged 16-24 hours prior</w:t>
      </w:r>
      <w:r w:rsidR="00283B66">
        <w:t>. Salamanders (n=8) at four pools were found by turning over logs around pool edge</w:t>
      </w:r>
      <w:r>
        <w:t>. After each individual</w:t>
      </w:r>
      <w:r w:rsidR="00B70B18">
        <w:t xml:space="preserve"> was measured (snout</w:t>
      </w:r>
      <w:r>
        <w:t>-</w:t>
      </w:r>
      <w:r w:rsidR="00B70B18">
        <w:t>to-vent length</w:t>
      </w:r>
      <w:r>
        <w:t>, and total length), weighed</w:t>
      </w:r>
      <w:r w:rsidR="00C37F5A">
        <w:t xml:space="preserve"> to the nearest 0.1</w:t>
      </w:r>
      <w:r w:rsidR="000D0613">
        <w:t xml:space="preserve"> </w:t>
      </w:r>
      <w:r w:rsidR="00C37F5A">
        <w:t>g</w:t>
      </w:r>
      <w:r>
        <w:t>, and sexed (based on external characteristics), a tissue and blood sample was collected</w:t>
      </w:r>
      <w:r w:rsidR="00E10F12">
        <w:t xml:space="preserve"> for </w:t>
      </w:r>
      <w:proofErr w:type="spellStart"/>
      <w:ins w:id="90" w:author="Vivien F. Taylor" w:date="2018-10-28T10:36:00Z">
        <w:r w:rsidR="00493C83">
          <w:t>MeHg</w:t>
        </w:r>
        <w:proofErr w:type="spellEnd"/>
        <w:r w:rsidR="00493C83">
          <w:t xml:space="preserve"> and </w:t>
        </w:r>
      </w:ins>
      <w:r w:rsidR="00E10F12">
        <w:t>Hg analysis</w:t>
      </w:r>
      <w:r>
        <w:t>.</w:t>
      </w:r>
      <w:r w:rsidR="00E10F12">
        <w:t xml:space="preserve"> Tissue samples from wood frogs consisted of a ca. 4-</w:t>
      </w:r>
      <w:r w:rsidR="00B70B18">
        <w:t>7</w:t>
      </w:r>
      <w:r w:rsidR="000D3751">
        <w:t xml:space="preserve"> </w:t>
      </w:r>
      <w:r w:rsidR="00E10F12">
        <w:t>mm toe-clip</w:t>
      </w:r>
      <w:r w:rsidR="00604615">
        <w:t>,</w:t>
      </w:r>
      <w:r w:rsidR="00E10F12">
        <w:t xml:space="preserve"> </w:t>
      </w:r>
      <w:r w:rsidR="00604615">
        <w:t xml:space="preserve">distal to the webbing, </w:t>
      </w:r>
      <w:r w:rsidR="00E10F12">
        <w:t>of the 4</w:t>
      </w:r>
      <w:r w:rsidR="00E10F12" w:rsidRPr="00E10F12">
        <w:rPr>
          <w:vertAlign w:val="superscript"/>
        </w:rPr>
        <w:t>th</w:t>
      </w:r>
      <w:r w:rsidR="00E10F12">
        <w:t xml:space="preserve"> (longest) toe </w:t>
      </w:r>
      <w:r w:rsidR="00604615">
        <w:t>from</w:t>
      </w:r>
      <w:r w:rsidR="00E10F12">
        <w:t xml:space="preserve"> </w:t>
      </w:r>
      <w:r w:rsidR="00283B66">
        <w:t>a single</w:t>
      </w:r>
      <w:r w:rsidR="00E10F12">
        <w:t xml:space="preserve"> hind foot. Frog </w:t>
      </w:r>
      <w:r w:rsidR="00B70B18">
        <w:t>digits</w:t>
      </w:r>
      <w:r w:rsidR="00E10F12">
        <w:t xml:space="preserve"> were anesthetized prior to amputation using topical lidocaine</w:t>
      </w:r>
      <w:r w:rsidR="00B70B18">
        <w:t xml:space="preserve">, and the </w:t>
      </w:r>
      <w:r w:rsidR="00224103">
        <w:t>wound</w:t>
      </w:r>
      <w:r w:rsidR="00B70B18">
        <w:t xml:space="preserve"> was treated with antibiotic cream afterward. </w:t>
      </w:r>
      <w:r w:rsidR="000D3751">
        <w:t>From each frog, a 30-</w:t>
      </w:r>
      <w:r w:rsidR="000D0613">
        <w:t>6</w:t>
      </w:r>
      <w:r w:rsidR="000D3751">
        <w:t xml:space="preserve">0 </w:t>
      </w:r>
      <w:r w:rsidR="000D3751">
        <w:rPr>
          <w:rFonts w:cstheme="minorHAnsi"/>
        </w:rPr>
        <w:t>µ</w:t>
      </w:r>
      <w:r w:rsidR="000D3751">
        <w:t>l</w:t>
      </w:r>
      <w:r w:rsidR="006976AD">
        <w:t xml:space="preserve"> b</w:t>
      </w:r>
      <w:r w:rsidR="00362B4B">
        <w:t>lood sample</w:t>
      </w:r>
      <w:r w:rsidR="006976AD">
        <w:t xml:space="preserve"> was collected</w:t>
      </w:r>
      <w:r w:rsidR="008A4B4E">
        <w:t xml:space="preserve"> in </w:t>
      </w:r>
      <w:r w:rsidR="006976AD">
        <w:t xml:space="preserve">a </w:t>
      </w:r>
      <w:r w:rsidR="000D3751">
        <w:t xml:space="preserve">75 </w:t>
      </w:r>
      <w:r w:rsidR="000D3751" w:rsidRPr="000D3751">
        <w:t>µl</w:t>
      </w:r>
      <w:r w:rsidR="000D3751">
        <w:t xml:space="preserve"> heparinized </w:t>
      </w:r>
      <w:r w:rsidR="008A4B4E">
        <w:t xml:space="preserve">capillary tube </w:t>
      </w:r>
      <w:r w:rsidR="000D3751">
        <w:t>by</w:t>
      </w:r>
      <w:r w:rsidR="00362B4B">
        <w:t xml:space="preserve"> </w:t>
      </w:r>
      <w:r w:rsidR="000D3751">
        <w:t xml:space="preserve">puncturing the </w:t>
      </w:r>
      <w:r w:rsidR="00362B4B">
        <w:t>facial vein</w:t>
      </w:r>
      <w:r w:rsidR="000D3751">
        <w:t xml:space="preserve"> with a 30 gauge needle</w:t>
      </w:r>
      <w:r w:rsidR="006976AD">
        <w:t>,</w:t>
      </w:r>
      <w:r w:rsidR="008A4B4E">
        <w:t xml:space="preserve"> following the methods outlined in </w:t>
      </w:r>
      <w:proofErr w:type="spellStart"/>
      <w:r w:rsidR="008A4B4E">
        <w:t>Forzan</w:t>
      </w:r>
      <w:proofErr w:type="spellEnd"/>
      <w:r w:rsidR="008A4B4E">
        <w:t xml:space="preserve"> et al. (2012).</w:t>
      </w:r>
      <w:r w:rsidR="000D3751" w:rsidRPr="000D3751">
        <w:t xml:space="preserve"> </w:t>
      </w:r>
      <w:r w:rsidR="000D3751">
        <w:t xml:space="preserve">Capillary tubes were sealed on </w:t>
      </w:r>
      <w:r w:rsidR="000D3751">
        <w:lastRenderedPageBreak/>
        <w:t xml:space="preserve">both ends with </w:t>
      </w:r>
      <w:proofErr w:type="spellStart"/>
      <w:r w:rsidR="000D3751">
        <w:t>Critocaps</w:t>
      </w:r>
      <w:proofErr w:type="spellEnd"/>
      <w:r w:rsidR="00604615">
        <w:rPr>
          <w:rFonts w:cstheme="minorHAnsi"/>
        </w:rPr>
        <w:t>®</w:t>
      </w:r>
      <w:r w:rsidR="000D3751">
        <w:t>.</w:t>
      </w:r>
      <w:r w:rsidR="00264BFE">
        <w:t xml:space="preserve"> Tissue samples were collected </w:t>
      </w:r>
      <w:r w:rsidR="00C37F5A">
        <w:t xml:space="preserve">from adult spotted salamanders </w:t>
      </w:r>
      <w:r w:rsidR="00264BFE">
        <w:t>by</w:t>
      </w:r>
      <w:r w:rsidR="00C37F5A">
        <w:t xml:space="preserve"> </w:t>
      </w:r>
      <w:r w:rsidR="00264BFE">
        <w:t>amputat</w:t>
      </w:r>
      <w:r w:rsidR="00C37F5A">
        <w:t xml:space="preserve">ing ca. 1-2 cm of tail tip using either a </w:t>
      </w:r>
      <w:r w:rsidR="00264BFE">
        <w:t xml:space="preserve">scalpel or </w:t>
      </w:r>
      <w:r w:rsidR="00C37F5A">
        <w:t xml:space="preserve">surgical scissors. </w:t>
      </w:r>
      <w:r w:rsidR="00264BFE" w:rsidRPr="00264BFE">
        <w:t xml:space="preserve">Blood </w:t>
      </w:r>
      <w:r w:rsidR="00264BFE">
        <w:t xml:space="preserve">samples </w:t>
      </w:r>
      <w:r w:rsidR="00264BFE" w:rsidRPr="00264BFE">
        <w:t>(&lt;</w:t>
      </w:r>
      <w:r w:rsidR="000D0613">
        <w:t>5</w:t>
      </w:r>
      <w:r w:rsidR="00264BFE" w:rsidRPr="00264BFE">
        <w:t xml:space="preserve">0 </w:t>
      </w:r>
      <w:proofErr w:type="spellStart"/>
      <w:r w:rsidR="00264BFE" w:rsidRPr="00264BFE">
        <w:t>μl</w:t>
      </w:r>
      <w:proofErr w:type="spellEnd"/>
      <w:r w:rsidR="00264BFE" w:rsidRPr="00264BFE">
        <w:t xml:space="preserve">) </w:t>
      </w:r>
      <w:r w:rsidR="00264BFE">
        <w:t>were</w:t>
      </w:r>
      <w:r w:rsidR="00264BFE" w:rsidRPr="00264BFE">
        <w:t xml:space="preserve"> collected from tail wound</w:t>
      </w:r>
      <w:r w:rsidR="00264BFE">
        <w:t>s</w:t>
      </w:r>
      <w:r w:rsidR="00264BFE" w:rsidRPr="00264BFE">
        <w:t xml:space="preserve"> using heparinized capillary tubes.</w:t>
      </w:r>
      <w:r w:rsidR="00264BFE">
        <w:t xml:space="preserve"> </w:t>
      </w:r>
      <w:r w:rsidR="00C37F5A">
        <w:t xml:space="preserve">Salamander tails were </w:t>
      </w:r>
      <w:r w:rsidR="00C37F5A" w:rsidRPr="00C37F5A">
        <w:t>anesthetized prior to amputation using topical lidocaine, and</w:t>
      </w:r>
      <w:r w:rsidR="00264BFE">
        <w:t xml:space="preserve"> the wound was treated with antibiotic cream afterward. All </w:t>
      </w:r>
      <w:r w:rsidR="000D0613">
        <w:t>tissue and blood sampling was conducted in the field</w:t>
      </w:r>
      <w:r w:rsidR="00AA3299">
        <w:t>,</w:t>
      </w:r>
      <w:r w:rsidR="000D0613">
        <w:t xml:space="preserve"> and </w:t>
      </w:r>
      <w:r w:rsidR="00264BFE">
        <w:t xml:space="preserve">animals were held for </w:t>
      </w:r>
      <w:r w:rsidR="000D0613">
        <w:t>a short period (ca. 15-80 minutes) before being released back to point of capture.</w:t>
      </w:r>
    </w:p>
    <w:p w14:paraId="186A7512" w14:textId="77777777" w:rsidR="007843B1" w:rsidRDefault="007843B1" w:rsidP="000D3751">
      <w:pPr>
        <w:spacing w:line="480" w:lineRule="auto"/>
      </w:pPr>
    </w:p>
    <w:p w14:paraId="4719E823" w14:textId="77777777" w:rsidR="00C810EE" w:rsidRDefault="000B414D" w:rsidP="000D3751">
      <w:pPr>
        <w:spacing w:line="480" w:lineRule="auto"/>
      </w:pPr>
      <w:r>
        <w:t xml:space="preserve">Wood frog and spotted salamander embryos were collected </w:t>
      </w:r>
      <w:r w:rsidR="00F45ABC">
        <w:t xml:space="preserve">for Hg analysis </w:t>
      </w:r>
      <w:r>
        <w:t xml:space="preserve">between </w:t>
      </w:r>
      <w:r w:rsidR="00F05183">
        <w:t xml:space="preserve">9 and </w:t>
      </w:r>
      <w:r>
        <w:t xml:space="preserve">12 May, 2015. Wood frog </w:t>
      </w:r>
      <w:r w:rsidR="00C810EE">
        <w:t xml:space="preserve">egg </w:t>
      </w:r>
      <w:r>
        <w:t xml:space="preserve">samples were only collected </w:t>
      </w:r>
      <w:r w:rsidR="00F05183">
        <w:t>at</w:t>
      </w:r>
      <w:r>
        <w:t xml:space="preserve"> three pools</w:t>
      </w:r>
      <w:r w:rsidR="00F45ABC">
        <w:t xml:space="preserve"> </w:t>
      </w:r>
      <w:r w:rsidR="00E06232">
        <w:t>(n=4/pool; 12 samples</w:t>
      </w:r>
      <w:r w:rsidR="00E06232" w:rsidRPr="00E06232">
        <w:t xml:space="preserve"> </w:t>
      </w:r>
      <w:r w:rsidR="00E06232">
        <w:t>total)</w:t>
      </w:r>
      <w:r>
        <w:t xml:space="preserve">, while salamander </w:t>
      </w:r>
      <w:r w:rsidR="00E06232">
        <w:t>sample</w:t>
      </w:r>
      <w:r>
        <w:t xml:space="preserve">s were collected </w:t>
      </w:r>
      <w:r w:rsidR="00F05183">
        <w:t>at</w:t>
      </w:r>
      <w:r>
        <w:t xml:space="preserve"> all six pools</w:t>
      </w:r>
      <w:r w:rsidR="00E06232">
        <w:t xml:space="preserve"> (n=4/pool; 24 samples total)</w:t>
      </w:r>
      <w:r>
        <w:t xml:space="preserve">. </w:t>
      </w:r>
      <w:r w:rsidR="00F05183">
        <w:t>A sample consisted of 10-15 embryos collected from a single egg mass; for a total of 40</w:t>
      </w:r>
      <w:r w:rsidR="00C810EE">
        <w:t>-60</w:t>
      </w:r>
      <w:r w:rsidR="00F05183">
        <w:t xml:space="preserve"> embryos/species/pool. </w:t>
      </w:r>
    </w:p>
    <w:p w14:paraId="47EB742F" w14:textId="77777777" w:rsidR="00C810EE" w:rsidRDefault="00C810EE" w:rsidP="000D3751">
      <w:pPr>
        <w:spacing w:line="480" w:lineRule="auto"/>
      </w:pPr>
    </w:p>
    <w:p w14:paraId="2ED51760" w14:textId="75407C43" w:rsidR="007843B1" w:rsidRDefault="00D03443" w:rsidP="000D3751">
      <w:pPr>
        <w:spacing w:line="480" w:lineRule="auto"/>
      </w:pPr>
      <w:r>
        <w:t>Wood frog and spotted salamander larvae were collected for Hg analysis between 12 May and 8 July, 2015</w:t>
      </w:r>
      <w:r w:rsidR="004D5EC5">
        <w:t>.</w:t>
      </w:r>
      <w:r>
        <w:t xml:space="preserve"> </w:t>
      </w:r>
      <w:r w:rsidR="004D5EC5">
        <w:t>U</w:t>
      </w:r>
      <w:r>
        <w:t>sing dip nets</w:t>
      </w:r>
      <w:r w:rsidR="004D5EC5">
        <w:t>, l</w:t>
      </w:r>
      <w:r w:rsidRPr="00D03443">
        <w:t xml:space="preserve">arvae </w:t>
      </w:r>
      <w:r>
        <w:t>were</w:t>
      </w:r>
      <w:r w:rsidRPr="00D03443">
        <w:t xml:space="preserve"> collected during two sampling periods; the first </w:t>
      </w:r>
      <w:r w:rsidR="004D5EC5">
        <w:t xml:space="preserve">(12 May to 6 June) was </w:t>
      </w:r>
      <w:r w:rsidRPr="00D03443">
        <w:t xml:space="preserve">ca. </w:t>
      </w:r>
      <w:proofErr w:type="gramStart"/>
      <w:r w:rsidRPr="00D03443">
        <w:t>1 week</w:t>
      </w:r>
      <w:proofErr w:type="gramEnd"/>
      <w:r w:rsidRPr="00D03443">
        <w:t xml:space="preserve"> </w:t>
      </w:r>
      <w:r>
        <w:t>post-</w:t>
      </w:r>
      <w:r w:rsidRPr="00D03443">
        <w:t xml:space="preserve">hatching, the second </w:t>
      </w:r>
      <w:r w:rsidR="004D5EC5">
        <w:t xml:space="preserve">(6 to 8 July) was </w:t>
      </w:r>
      <w:r w:rsidRPr="00D03443">
        <w:t xml:space="preserve">ca. </w:t>
      </w:r>
      <w:r w:rsidR="004D5EC5">
        <w:t>5</w:t>
      </w:r>
      <w:r w:rsidRPr="00D03443">
        <w:t>-</w:t>
      </w:r>
      <w:r w:rsidR="00C810EE">
        <w:t>8</w:t>
      </w:r>
      <w:r w:rsidRPr="00D03443">
        <w:t xml:space="preserve"> weeks post-hatching. Larvae </w:t>
      </w:r>
      <w:r>
        <w:t>were</w:t>
      </w:r>
      <w:r w:rsidR="004615AE">
        <w:t xml:space="preserve"> placed in </w:t>
      </w:r>
      <w:proofErr w:type="spellStart"/>
      <w:r w:rsidR="004615AE">
        <w:t>ziplock</w:t>
      </w:r>
      <w:proofErr w:type="spellEnd"/>
      <w:r w:rsidR="004615AE">
        <w:t xml:space="preserve"> bags filled with pool water </w:t>
      </w:r>
      <w:r w:rsidR="004D5EC5">
        <w:t>and</w:t>
      </w:r>
      <w:r w:rsidR="004615AE">
        <w:t xml:space="preserve"> returned to the lab where they were</w:t>
      </w:r>
      <w:r w:rsidRPr="00D03443">
        <w:t xml:space="preserve"> examined under a dissecting scope, inspected for developmental abnormalities, </w:t>
      </w:r>
      <w:proofErr w:type="spellStart"/>
      <w:r w:rsidRPr="00D03443">
        <w:t>Gosner</w:t>
      </w:r>
      <w:proofErr w:type="spellEnd"/>
      <w:r w:rsidRPr="00D03443">
        <w:t xml:space="preserve"> stage </w:t>
      </w:r>
      <w:r w:rsidR="004615AE">
        <w:t>(</w:t>
      </w:r>
      <w:proofErr w:type="spellStart"/>
      <w:r w:rsidR="004615AE">
        <w:t>Gosner</w:t>
      </w:r>
      <w:proofErr w:type="spellEnd"/>
      <w:r w:rsidR="004615AE">
        <w:t xml:space="preserve"> 1960) </w:t>
      </w:r>
      <w:r w:rsidR="004D5EC5" w:rsidRPr="00D03443">
        <w:t xml:space="preserve">established </w:t>
      </w:r>
      <w:r w:rsidRPr="00D03443">
        <w:t>for wood frogs</w:t>
      </w:r>
      <w:r w:rsidR="004615AE">
        <w:t>, and then frozen</w:t>
      </w:r>
      <w:r w:rsidRPr="00D03443">
        <w:t>.</w:t>
      </w:r>
      <w:r w:rsidR="00307CD2">
        <w:t xml:space="preserve"> At each pool, four early</w:t>
      </w:r>
      <w:r w:rsidR="001A5B11">
        <w:t>- and late-</w:t>
      </w:r>
      <w:r w:rsidR="00307CD2">
        <w:t xml:space="preserve">stage wood frog larvae were collected for a total of 48 samples. </w:t>
      </w:r>
      <w:r w:rsidR="00993913">
        <w:t xml:space="preserve">Early-stage tadpoles were between </w:t>
      </w:r>
      <w:proofErr w:type="spellStart"/>
      <w:r w:rsidR="00993913">
        <w:t>Gosner</w:t>
      </w:r>
      <w:proofErr w:type="spellEnd"/>
      <w:r w:rsidR="00993913">
        <w:t xml:space="preserve"> stage 22 and 25, while late-stage were between </w:t>
      </w:r>
      <w:proofErr w:type="spellStart"/>
      <w:r w:rsidR="00993913">
        <w:t>Gosner</w:t>
      </w:r>
      <w:proofErr w:type="spellEnd"/>
      <w:r w:rsidR="00993913">
        <w:t xml:space="preserve"> stage 26 and 39. </w:t>
      </w:r>
      <w:r w:rsidR="00307CD2">
        <w:t xml:space="preserve">A total </w:t>
      </w:r>
      <w:r w:rsidR="00307CD2">
        <w:lastRenderedPageBreak/>
        <w:t>of 27 spotted salamander larvae were collected at five pools</w:t>
      </w:r>
      <w:r w:rsidR="001A5B11">
        <w:t>, including early-</w:t>
      </w:r>
      <w:r w:rsidR="000C6DF9">
        <w:t>stage</w:t>
      </w:r>
      <w:r w:rsidR="00307CD2">
        <w:t xml:space="preserve"> </w:t>
      </w:r>
      <w:r w:rsidR="000C6DF9">
        <w:t xml:space="preserve">larvae </w:t>
      </w:r>
      <w:r w:rsidR="00307CD2">
        <w:t>(n=12</w:t>
      </w:r>
      <w:r w:rsidR="001A5B11">
        <w:t>) at three pools, and late-</w:t>
      </w:r>
      <w:r w:rsidR="000C6DF9">
        <w:t>stage larvae (</w:t>
      </w:r>
      <w:r w:rsidR="00307CD2">
        <w:t>n=15)</w:t>
      </w:r>
      <w:r w:rsidR="000C6DF9">
        <w:t xml:space="preserve"> at five pools</w:t>
      </w:r>
      <w:r w:rsidR="00307CD2">
        <w:t>.</w:t>
      </w:r>
      <w:r w:rsidR="00993913">
        <w:t xml:space="preserve"> </w:t>
      </w:r>
    </w:p>
    <w:p w14:paraId="3FEE91B8" w14:textId="77777777" w:rsidR="000C6DF9" w:rsidRDefault="000C6DF9" w:rsidP="000D3751">
      <w:pPr>
        <w:spacing w:line="480" w:lineRule="auto"/>
      </w:pPr>
    </w:p>
    <w:p w14:paraId="3E592380" w14:textId="77777777" w:rsidR="000C6DF9" w:rsidRDefault="00C72A07" w:rsidP="000D3751">
      <w:pPr>
        <w:spacing w:line="480" w:lineRule="auto"/>
      </w:pPr>
      <w:r>
        <w:t xml:space="preserve">We followed clean-Hg sampling protocols to prevent contamination of field samples. Sterile gloves were used when collecting field samples, and all samples were placed in sterile </w:t>
      </w:r>
      <w:proofErr w:type="spellStart"/>
      <w:r>
        <w:t>ziplock</w:t>
      </w:r>
      <w:proofErr w:type="spellEnd"/>
      <w:r>
        <w:t xml:space="preserve"> bag</w:t>
      </w:r>
      <w:r w:rsidR="00D90D3B">
        <w:t>s</w:t>
      </w:r>
      <w:r>
        <w:t xml:space="preserve"> or </w:t>
      </w:r>
      <w:r w:rsidR="00D90D3B">
        <w:t xml:space="preserve">plastic </w:t>
      </w:r>
      <w:r>
        <w:t>containers that had been acid-washed</w:t>
      </w:r>
      <w:r w:rsidR="00D90D3B">
        <w:t xml:space="preserve"> and transported to field sites in clean plastic bags. We also followed guidelines for decontamination of boots, nets, and other </w:t>
      </w:r>
      <w:r w:rsidR="000C06D1">
        <w:t>field</w:t>
      </w:r>
      <w:r w:rsidR="00D90D3B">
        <w:t xml:space="preserve"> </w:t>
      </w:r>
      <w:r w:rsidR="000C06D1">
        <w:t>equipment</w:t>
      </w:r>
      <w:r w:rsidR="00D90D3B">
        <w:t xml:space="preserve"> to minimize the risk of spreading Chytridiomycosis and </w:t>
      </w:r>
      <w:proofErr w:type="spellStart"/>
      <w:r w:rsidR="00D90D3B">
        <w:t>Ranavirus</w:t>
      </w:r>
      <w:proofErr w:type="spellEnd"/>
      <w:r w:rsidR="00D90D3B">
        <w:t xml:space="preserve"> between pools (NEPARC 2014).</w:t>
      </w:r>
    </w:p>
    <w:p w14:paraId="7CB3AF4D" w14:textId="77777777" w:rsidR="00564FD0" w:rsidRDefault="00564FD0" w:rsidP="000D3751">
      <w:pPr>
        <w:spacing w:line="480" w:lineRule="auto"/>
      </w:pPr>
    </w:p>
    <w:p w14:paraId="145919F5" w14:textId="77777777" w:rsidR="00564FD0" w:rsidRDefault="00564FD0" w:rsidP="000D3751">
      <w:pPr>
        <w:spacing w:line="480" w:lineRule="auto"/>
      </w:pPr>
      <w:r>
        <w:t>Chemical Analyses</w:t>
      </w:r>
    </w:p>
    <w:p w14:paraId="39457E95" w14:textId="77777777" w:rsidR="00564FD0" w:rsidRDefault="00564FD0" w:rsidP="000D3751">
      <w:pPr>
        <w:spacing w:line="480" w:lineRule="auto"/>
      </w:pPr>
    </w:p>
    <w:p w14:paraId="0D85743E" w14:textId="18BEA494" w:rsidR="003A7212" w:rsidRDefault="00564FD0">
      <w:pPr>
        <w:tabs>
          <w:tab w:val="left" w:pos="5580"/>
        </w:tabs>
        <w:spacing w:line="480" w:lineRule="auto"/>
        <w:rPr>
          <w:ins w:id="91" w:author="Vivien F. Taylor" w:date="2018-10-30T14:20:00Z"/>
          <w:rFonts w:eastAsia="Calibri"/>
        </w:rPr>
        <w:pPrChange w:id="92" w:author="Vivien F. Taylor" w:date="2018-10-30T16:10:00Z">
          <w:pPr>
            <w:tabs>
              <w:tab w:val="left" w:pos="5580"/>
            </w:tabs>
          </w:pPr>
        </w:pPrChange>
      </w:pPr>
      <w:del w:id="93" w:author="Vivien F. Taylor" w:date="2018-10-28T10:37:00Z">
        <w:r w:rsidDel="00493C83">
          <w:delText>All inorganic mercury (IHg)</w:delText>
        </w:r>
      </w:del>
      <w:ins w:id="94" w:author="Vivien F. Taylor" w:date="2018-10-28T10:37:00Z">
        <w:r w:rsidR="00493C83">
          <w:t>Total Hg</w:t>
        </w:r>
      </w:ins>
      <w:r>
        <w:t xml:space="preserve"> and </w:t>
      </w:r>
      <w:proofErr w:type="spellStart"/>
      <w:r>
        <w:t>MeHg</w:t>
      </w:r>
      <w:proofErr w:type="spellEnd"/>
      <w:r>
        <w:t xml:space="preserve"> measurements were conducted at the Dartmouth Trace Element Analysis Core Facility. </w:t>
      </w:r>
      <w:ins w:id="95" w:author="Vivien F. Taylor" w:date="2018-10-30T11:20:00Z">
        <w:r w:rsidR="000B4C96">
          <w:t>Blood samples were transferred from capillary tubes to</w:t>
        </w:r>
      </w:ins>
      <w:ins w:id="96" w:author="Vivien F. Taylor" w:date="2018-10-30T11:25:00Z">
        <w:r w:rsidR="000B4C96">
          <w:t xml:space="preserve"> acid-washed</w:t>
        </w:r>
      </w:ins>
      <w:ins w:id="97" w:author="Vivien F. Taylor" w:date="2018-10-30T11:26:00Z">
        <w:r w:rsidR="000B4C96">
          <w:t>, pre-weighed</w:t>
        </w:r>
      </w:ins>
      <w:ins w:id="98" w:author="Vivien F. Taylor" w:date="2018-10-30T11:20:00Z">
        <w:r w:rsidR="007A7B74">
          <w:t xml:space="preserve"> 2 mL centrifuge tubes. Samples were spiked with appropriate amounts of </w:t>
        </w:r>
      </w:ins>
      <w:ins w:id="99" w:author="Vivien F. Taylor" w:date="2018-10-30T13:44:00Z">
        <w:r w:rsidR="00565E91">
          <w:t>enriched isotope standards (</w:t>
        </w:r>
      </w:ins>
      <w:ins w:id="100" w:author="Vivien F. Taylor" w:date="2018-10-30T11:20:00Z">
        <w:r w:rsidR="007A7B74">
          <w:t>Me</w:t>
        </w:r>
      </w:ins>
      <w:ins w:id="101" w:author="Vivien F. Taylor" w:date="2018-10-30T11:32:00Z">
        <w:r w:rsidR="007A7B74" w:rsidRPr="007A7B74">
          <w:rPr>
            <w:vertAlign w:val="superscript"/>
            <w:rPrChange w:id="102" w:author="Vivien F. Taylor" w:date="2018-10-30T11:32:00Z">
              <w:rPr/>
            </w:rPrChange>
          </w:rPr>
          <w:t>201</w:t>
        </w:r>
      </w:ins>
      <w:ins w:id="103" w:author="Vivien F. Taylor" w:date="2018-10-30T11:20:00Z">
        <w:r w:rsidR="007A7B74">
          <w:t xml:space="preserve">Hg and </w:t>
        </w:r>
      </w:ins>
      <w:ins w:id="104" w:author="Vivien F. Taylor" w:date="2018-10-30T11:32:00Z">
        <w:r w:rsidR="007A7B74" w:rsidRPr="007A7B74">
          <w:rPr>
            <w:vertAlign w:val="superscript"/>
            <w:rPrChange w:id="105" w:author="Vivien F. Taylor" w:date="2018-10-30T11:32:00Z">
              <w:rPr/>
            </w:rPrChange>
          </w:rPr>
          <w:t>199</w:t>
        </w:r>
        <w:r w:rsidR="007A7B74">
          <w:t>Hg</w:t>
        </w:r>
      </w:ins>
      <w:ins w:id="106" w:author="Vivien F. Taylor" w:date="2018-10-30T13:44:00Z">
        <w:r w:rsidR="00565E91">
          <w:t>)</w:t>
        </w:r>
      </w:ins>
      <w:ins w:id="107" w:author="Vivien F. Taylor" w:date="2018-10-30T11:32:00Z">
        <w:r w:rsidR="007A7B74">
          <w:t>, then diluted with 0.5 mL double-distilled 2M HNO</w:t>
        </w:r>
        <w:r w:rsidR="007A7B74" w:rsidRPr="007A7B74">
          <w:rPr>
            <w:vertAlign w:val="subscript"/>
            <w:rPrChange w:id="108" w:author="Vivien F. Taylor" w:date="2018-10-30T11:32:00Z">
              <w:rPr/>
            </w:rPrChange>
          </w:rPr>
          <w:t>3</w:t>
        </w:r>
        <w:r w:rsidR="007A7B74">
          <w:t xml:space="preserve"> (Fisher, Trace Element Grade), and heated to 90 </w:t>
        </w:r>
      </w:ins>
      <w:ins w:id="109" w:author="Vivien F. Taylor" w:date="2018-10-30T11:36:00Z">
        <w:r w:rsidR="00DE4287">
          <w:t>°</w:t>
        </w:r>
      </w:ins>
      <w:ins w:id="110" w:author="Vivien F. Taylor" w:date="2018-10-30T11:32:00Z">
        <w:r w:rsidR="007A7B74">
          <w:t xml:space="preserve">C on a heating block for </w:t>
        </w:r>
      </w:ins>
      <w:ins w:id="111" w:author="Vivien F. Taylor" w:date="2018-10-30T11:36:00Z">
        <w:r w:rsidR="00DE4287">
          <w:t>2 h</w:t>
        </w:r>
      </w:ins>
      <w:ins w:id="112" w:author="Vivien F. Taylor" w:date="2018-10-30T11:32:00Z">
        <w:r w:rsidR="007A7B74">
          <w:t xml:space="preserve"> (</w:t>
        </w:r>
        <w:commentRangeStart w:id="113"/>
        <w:r w:rsidR="007A7B74">
          <w:t>Rahman et al., 2014</w:t>
        </w:r>
      </w:ins>
      <w:commentRangeEnd w:id="113"/>
      <w:ins w:id="114" w:author="Vivien F. Taylor" w:date="2018-10-30T11:33:00Z">
        <w:r w:rsidR="007A7B74">
          <w:rPr>
            <w:rStyle w:val="CommentReference"/>
            <w:rFonts w:asciiTheme="minorHAnsi" w:eastAsiaTheme="minorHAnsi" w:hAnsiTheme="minorHAnsi" w:cstheme="minorBidi"/>
          </w:rPr>
          <w:commentReference w:id="113"/>
        </w:r>
      </w:ins>
      <w:ins w:id="115" w:author="Vivien F. Taylor" w:date="2018-10-30T11:32:00Z">
        <w:r w:rsidR="000F796F">
          <w:t xml:space="preserve">). </w:t>
        </w:r>
      </w:ins>
      <w:ins w:id="116" w:author="Vivien F. Taylor" w:date="2018-10-30T13:24:00Z">
        <w:r w:rsidR="000F796F">
          <w:t xml:space="preserve">Toe and tail clips, </w:t>
        </w:r>
      </w:ins>
      <w:ins w:id="117" w:author="Vivien F. Taylor" w:date="2018-10-30T13:25:00Z">
        <w:r w:rsidR="009C505A">
          <w:t xml:space="preserve">embryos and larvae were freeze dried </w:t>
        </w:r>
      </w:ins>
      <w:ins w:id="118" w:author="Vivien F. Taylor" w:date="2018-10-30T13:27:00Z">
        <w:r w:rsidR="009C505A">
          <w:t xml:space="preserve">and weighed </w:t>
        </w:r>
      </w:ins>
      <w:ins w:id="119" w:author="Vivien F. Taylor" w:date="2018-10-30T13:25:00Z">
        <w:r w:rsidR="009C505A">
          <w:t>in</w:t>
        </w:r>
      </w:ins>
      <w:ins w:id="120" w:author="Vivien F. Taylor" w:date="2018-10-30T13:27:00Z">
        <w:r w:rsidR="009C505A">
          <w:t xml:space="preserve">to </w:t>
        </w:r>
      </w:ins>
      <w:ins w:id="121" w:author="Vivien F. Taylor" w:date="2018-10-30T13:25:00Z">
        <w:r w:rsidR="009C505A">
          <w:t>glass vials (</w:t>
        </w:r>
        <w:proofErr w:type="spellStart"/>
        <w:r w:rsidR="009C505A">
          <w:t>IChem</w:t>
        </w:r>
        <w:proofErr w:type="spellEnd"/>
        <w:r w:rsidR="009C505A">
          <w:t xml:space="preserve">, </w:t>
        </w:r>
      </w:ins>
      <w:ins w:id="122" w:author="Vivien F. Taylor" w:date="2018-10-30T13:26:00Z">
        <w:r w:rsidR="009C505A">
          <w:t>Certified 300 series)</w:t>
        </w:r>
      </w:ins>
      <w:ins w:id="123" w:author="Vivien F. Taylor" w:date="2018-10-30T13:27:00Z">
        <w:r w:rsidR="009C505A">
          <w:t>. Samples were spiked with enriched isotope standards</w:t>
        </w:r>
      </w:ins>
      <w:ins w:id="124" w:author="Vivien F. Taylor" w:date="2018-10-30T13:28:00Z">
        <w:r w:rsidR="009C505A">
          <w:t>, and diluted with 1-3 mL 4M HNO</w:t>
        </w:r>
        <w:r w:rsidR="009C505A" w:rsidRPr="009C505A">
          <w:rPr>
            <w:vertAlign w:val="subscript"/>
            <w:rPrChange w:id="125" w:author="Vivien F. Taylor" w:date="2018-10-30T13:28:00Z">
              <w:rPr/>
            </w:rPrChange>
          </w:rPr>
          <w:t>3</w:t>
        </w:r>
      </w:ins>
      <w:ins w:id="126" w:author="Vivien F. Taylor" w:date="2018-10-30T16:10:00Z">
        <w:r w:rsidR="007C3805">
          <w:t>, then heated to 60 °C overnight</w:t>
        </w:r>
      </w:ins>
      <w:ins w:id="127" w:author="Vivien F. Taylor" w:date="2018-10-30T13:28:00Z">
        <w:r w:rsidR="009C505A">
          <w:t xml:space="preserve">. </w:t>
        </w:r>
      </w:ins>
      <w:ins w:id="128" w:author="Vivien F. Taylor" w:date="2018-10-30T13:31:00Z">
        <w:r w:rsidR="009C505A">
          <w:t>Aliquots</w:t>
        </w:r>
      </w:ins>
      <w:ins w:id="129" w:author="Vivien F. Taylor" w:date="2018-10-30T13:32:00Z">
        <w:r w:rsidR="009C505A">
          <w:t xml:space="preserve"> (0.1</w:t>
        </w:r>
      </w:ins>
      <w:ins w:id="130" w:author="Vivien F. Taylor" w:date="2018-10-30T16:11:00Z">
        <w:r w:rsidR="007C3805">
          <w:t xml:space="preserve"> – 0.5</w:t>
        </w:r>
      </w:ins>
      <w:ins w:id="131" w:author="Vivien F. Taylor" w:date="2018-10-30T13:32:00Z">
        <w:r w:rsidR="009C505A">
          <w:t xml:space="preserve"> mL)</w:t>
        </w:r>
      </w:ins>
      <w:ins w:id="132" w:author="Vivien F. Taylor" w:date="2018-10-30T13:28:00Z">
        <w:r w:rsidR="009C505A">
          <w:t xml:space="preserve"> of blood and tissue </w:t>
        </w:r>
      </w:ins>
      <w:ins w:id="133" w:author="Vivien F. Taylor" w:date="2018-10-30T13:31:00Z">
        <w:r w:rsidR="009C505A">
          <w:t>extracts</w:t>
        </w:r>
      </w:ins>
      <w:ins w:id="134" w:author="Vivien F. Taylor" w:date="2018-10-30T13:28:00Z">
        <w:r w:rsidR="009C505A">
          <w:t xml:space="preserve"> were </w:t>
        </w:r>
      </w:ins>
      <w:ins w:id="135" w:author="Vivien F. Taylor" w:date="2018-10-30T13:31:00Z">
        <w:r w:rsidR="009C505A">
          <w:t xml:space="preserve">transferred to 40 mL brown glass vials, </w:t>
        </w:r>
      </w:ins>
      <w:ins w:id="136" w:author="Vivien F. Taylor" w:date="2018-10-30T16:11:00Z">
        <w:r w:rsidR="007C3805">
          <w:t xml:space="preserve">and </w:t>
        </w:r>
      </w:ins>
      <w:ins w:id="137" w:author="Vivien F. Taylor" w:date="2018-10-30T13:32:00Z">
        <w:r w:rsidR="009C505A">
          <w:t xml:space="preserve">diluted </w:t>
        </w:r>
      </w:ins>
      <w:ins w:id="138" w:author="Vivien F. Taylor" w:date="2018-10-30T13:35:00Z">
        <w:r w:rsidR="00565E91">
          <w:t xml:space="preserve">with ultrapure water </w:t>
        </w:r>
      </w:ins>
      <w:ins w:id="139" w:author="Vivien F. Taylor" w:date="2018-10-30T13:40:00Z">
        <w:r w:rsidR="00565E91" w:rsidRPr="002979F8">
          <w:t>(&gt;18 MΩ cm</w:t>
        </w:r>
        <w:r w:rsidR="00565E91" w:rsidRPr="002979F8">
          <w:rPr>
            <w:vertAlign w:val="superscript"/>
          </w:rPr>
          <w:t>–1</w:t>
        </w:r>
        <w:r w:rsidR="00565E91" w:rsidRPr="002979F8">
          <w:t xml:space="preserve">; produced by </w:t>
        </w:r>
        <w:proofErr w:type="spellStart"/>
        <w:r w:rsidR="00565E91" w:rsidRPr="002979F8">
          <w:t>PurelabPlus</w:t>
        </w:r>
        <w:proofErr w:type="spellEnd"/>
        <w:r w:rsidR="00565E91">
          <w:t xml:space="preserve"> water purifier, US Filter, MA, USA). To each vial, </w:t>
        </w:r>
      </w:ins>
      <w:ins w:id="140" w:author="Vivien F. Taylor" w:date="2018-10-30T13:33:00Z">
        <w:r w:rsidR="009C505A">
          <w:t xml:space="preserve">0.3 mL citrate buffer </w:t>
        </w:r>
      </w:ins>
      <w:ins w:id="141" w:author="Vivien F. Taylor" w:date="2018-10-30T13:41:00Z">
        <w:r w:rsidR="00565E91">
          <w:t>was added, then samples were</w:t>
        </w:r>
      </w:ins>
      <w:ins w:id="142" w:author="Vivien F. Taylor" w:date="2018-10-30T13:33:00Z">
        <w:r w:rsidR="009C505A">
          <w:t xml:space="preserve"> </w:t>
        </w:r>
      </w:ins>
      <w:ins w:id="143" w:author="Vivien F. Taylor" w:date="2018-10-30T13:34:00Z">
        <w:r w:rsidR="00661EB9">
          <w:t>neutralized to pH 4.5</w:t>
        </w:r>
      </w:ins>
      <w:ins w:id="144" w:author="Vivien F. Taylor" w:date="2018-10-30T13:41:00Z">
        <w:r w:rsidR="00565E91">
          <w:t xml:space="preserve"> with potassium hydroxide (KOH)</w:t>
        </w:r>
      </w:ins>
      <w:ins w:id="145" w:author="Vivien F. Taylor" w:date="2018-10-30T13:34:00Z">
        <w:r w:rsidR="00661EB9">
          <w:t xml:space="preserve">. </w:t>
        </w:r>
      </w:ins>
      <w:ins w:id="146" w:author="Vivien F. Taylor" w:date="2018-10-30T13:41:00Z">
        <w:r w:rsidR="00565E91">
          <w:lastRenderedPageBreak/>
          <w:t>Finally</w:t>
        </w:r>
      </w:ins>
      <w:ins w:id="147" w:author="Vivien F. Taylor" w:date="2018-10-30T13:35:00Z">
        <w:r w:rsidR="00565E91">
          <w:t xml:space="preserve">, </w:t>
        </w:r>
      </w:ins>
      <w:ins w:id="148" w:author="Vivien F. Taylor" w:date="2018-10-30T13:34:00Z">
        <w:r w:rsidR="009C505A">
          <w:t>40 µL</w:t>
        </w:r>
      </w:ins>
      <w:ins w:id="149" w:author="Vivien F. Taylor" w:date="2018-10-30T13:33:00Z">
        <w:r w:rsidR="009C505A">
          <w:t xml:space="preserve"> </w:t>
        </w:r>
      </w:ins>
      <w:ins w:id="150" w:author="Vivien F. Taylor" w:date="2018-10-30T13:34:00Z">
        <w:r w:rsidR="00661EB9">
          <w:t>ethylating reagent was added</w:t>
        </w:r>
      </w:ins>
      <w:ins w:id="151" w:author="Vivien F. Taylor" w:date="2018-10-30T13:35:00Z">
        <w:r w:rsidR="00565E91">
          <w:t xml:space="preserve"> and vials were filled to the </w:t>
        </w:r>
      </w:ins>
      <w:ins w:id="152" w:author="Vivien F. Taylor" w:date="2018-10-30T13:41:00Z">
        <w:r w:rsidR="00565E91">
          <w:t>b</w:t>
        </w:r>
      </w:ins>
      <w:ins w:id="153" w:author="Vivien F. Taylor" w:date="2018-10-30T13:35:00Z">
        <w:r w:rsidR="00565E91">
          <w:t xml:space="preserve">rim with water. </w:t>
        </w:r>
      </w:ins>
      <w:ins w:id="154" w:author="Vivien F. Taylor" w:date="2018-10-30T13:31:00Z">
        <w:r w:rsidR="009C505A">
          <w:t xml:space="preserve"> </w:t>
        </w:r>
      </w:ins>
      <w:ins w:id="155" w:author="Vivien F. Taylor" w:date="2018-10-30T16:11:00Z">
        <w:r w:rsidR="007C3805">
          <w:t>Samples were</w:t>
        </w:r>
      </w:ins>
      <w:ins w:id="156" w:author="Vivien F. Taylor" w:date="2018-10-30T13:31:00Z">
        <w:r w:rsidR="009C505A">
          <w:t xml:space="preserve"> </w:t>
        </w:r>
      </w:ins>
      <w:ins w:id="157" w:author="Vivien F. Taylor" w:date="2018-10-30T13:28:00Z">
        <w:r w:rsidR="009C505A">
          <w:t xml:space="preserve">analyzed for </w:t>
        </w:r>
        <w:proofErr w:type="spellStart"/>
        <w:r w:rsidR="009C505A">
          <w:t>MeHg</w:t>
        </w:r>
        <w:proofErr w:type="spellEnd"/>
        <w:r w:rsidR="009C505A">
          <w:t xml:space="preserve"> and inorganic Hg by </w:t>
        </w:r>
      </w:ins>
      <w:del w:id="158" w:author="Vivien F. Taylor" w:date="2018-10-30T13:29:00Z">
        <w:r w:rsidDel="009C505A">
          <w:delText xml:space="preserve">MeHg analysis was done by </w:delText>
        </w:r>
      </w:del>
      <w:r>
        <w:t>species-specific</w:t>
      </w:r>
      <w:r w:rsidRPr="00564FD0">
        <w:t xml:space="preserve"> isotope dilution </w:t>
      </w:r>
      <w:ins w:id="159" w:author="Vivien F. Taylor" w:date="2018-10-30T13:30:00Z">
        <w:r w:rsidR="009C505A">
          <w:t xml:space="preserve">gas chromatography – inductively coupled plasma mass spectrometry (GC-ICP-MS), </w:t>
        </w:r>
      </w:ins>
      <w:r>
        <w:t xml:space="preserve">using </w:t>
      </w:r>
      <w:r w:rsidRPr="00564FD0">
        <w:t xml:space="preserve">an automated MERX-M </w:t>
      </w:r>
      <w:ins w:id="160" w:author="Vivien F. Taylor" w:date="2018-10-30T13:30:00Z">
        <w:r w:rsidR="009C505A">
          <w:t xml:space="preserve">(Brooks Rand Instruments, Seattle, USA) </w:t>
        </w:r>
      </w:ins>
      <w:r w:rsidRPr="00564FD0">
        <w:t>interfaced with an Element 2 ICP-</w:t>
      </w:r>
      <w:del w:id="161" w:author="Vivien F. Taylor" w:date="2018-10-30T13:30:00Z">
        <w:r w:rsidRPr="00564FD0" w:rsidDel="009C505A">
          <w:delText>Mass Spectrometer</w:delText>
        </w:r>
      </w:del>
      <w:ins w:id="162" w:author="Vivien F. Taylor" w:date="2018-10-30T13:30:00Z">
        <w:r w:rsidR="009C505A">
          <w:t>MS</w:t>
        </w:r>
      </w:ins>
      <w:del w:id="163" w:author="Vivien F. Taylor" w:date="2018-10-30T13:14:00Z">
        <w:r w:rsidDel="000F796F">
          <w:delText>,</w:delText>
        </w:r>
        <w:r w:rsidRPr="00564FD0" w:rsidDel="000F796F">
          <w:delText xml:space="preserve"> </w:delText>
        </w:r>
      </w:del>
      <w:ins w:id="164" w:author="Vivien F. Taylor" w:date="2018-10-30T13:30:00Z">
        <w:r w:rsidR="009C505A">
          <w:t>(</w:t>
        </w:r>
        <w:proofErr w:type="spellStart"/>
        <w:r w:rsidR="009C505A">
          <w:t>Thermo</w:t>
        </w:r>
        <w:proofErr w:type="spellEnd"/>
        <w:r w:rsidR="009C505A">
          <w:t>, Bremen, GE) (</w:t>
        </w:r>
        <w:commentRangeStart w:id="165"/>
        <w:r w:rsidR="009C505A">
          <w:t>Ta</w:t>
        </w:r>
      </w:ins>
      <w:ins w:id="166" w:author="Vivien F. Taylor" w:date="2018-10-30T13:31:00Z">
        <w:r w:rsidR="009C505A">
          <w:t>ylor et al., 2008; 2011</w:t>
        </w:r>
        <w:commentRangeEnd w:id="165"/>
        <w:r w:rsidR="009C505A">
          <w:rPr>
            <w:rStyle w:val="CommentReference"/>
            <w:rFonts w:asciiTheme="minorHAnsi" w:eastAsiaTheme="minorHAnsi" w:hAnsiTheme="minorHAnsi" w:cstheme="minorBidi"/>
          </w:rPr>
          <w:commentReference w:id="165"/>
        </w:r>
        <w:r w:rsidR="009C505A">
          <w:t>)</w:t>
        </w:r>
      </w:ins>
      <w:ins w:id="169" w:author="Vivien F. Taylor" w:date="2018-10-30T13:14:00Z">
        <w:r w:rsidR="000F796F">
          <w:t>.</w:t>
        </w:r>
        <w:r w:rsidR="000F796F" w:rsidRPr="00564FD0">
          <w:t xml:space="preserve"> </w:t>
        </w:r>
      </w:ins>
      <w:ins w:id="170" w:author="Vivien F. Taylor" w:date="2018-10-30T14:11:00Z">
        <w:r w:rsidR="003A7212">
          <w:t xml:space="preserve">Note that </w:t>
        </w:r>
      </w:ins>
      <w:moveToRangeStart w:id="171" w:author="Vivien F. Taylor" w:date="2018-10-30T14:11:00Z" w:name="move528672002"/>
      <w:proofErr w:type="spellStart"/>
      <w:moveTo w:id="172" w:author="Vivien F. Taylor" w:date="2018-10-30T14:11:00Z">
        <w:r w:rsidR="003A7212">
          <w:t>THg</w:t>
        </w:r>
        <w:proofErr w:type="spellEnd"/>
        <w:r w:rsidR="003A7212">
          <w:t xml:space="preserve"> and </w:t>
        </w:r>
        <w:proofErr w:type="spellStart"/>
        <w:r w:rsidR="003A7212">
          <w:t>MeHg</w:t>
        </w:r>
        <w:proofErr w:type="spellEnd"/>
        <w:r w:rsidR="003A7212">
          <w:t xml:space="preserve"> concentrations in embryos, larvae, and adult tissue samples are reported as dry weight (</w:t>
        </w:r>
        <w:proofErr w:type="spellStart"/>
        <w:r w:rsidR="003A7212">
          <w:t>dw</w:t>
        </w:r>
        <w:proofErr w:type="spellEnd"/>
        <w:r w:rsidR="003A7212">
          <w:t>), while adult blood samples are reported as wet weight (</w:t>
        </w:r>
        <w:proofErr w:type="spellStart"/>
        <w:r w:rsidR="003A7212">
          <w:t>ww</w:t>
        </w:r>
        <w:proofErr w:type="spellEnd"/>
        <w:r w:rsidR="003A7212">
          <w:t>).</w:t>
        </w:r>
      </w:moveTo>
      <w:moveToRangeEnd w:id="171"/>
      <w:ins w:id="173" w:author="Vivien F. Taylor" w:date="2018-10-30T14:19:00Z">
        <w:r w:rsidR="003A7212">
          <w:t xml:space="preserve"> </w:t>
        </w:r>
      </w:ins>
      <w:ins w:id="174" w:author="Vivien F. Taylor" w:date="2018-10-30T14:31:00Z">
        <w:r w:rsidR="00333A40">
          <w:rPr>
            <w:rFonts w:eastAsia="Calibri"/>
          </w:rPr>
          <w:t xml:space="preserve">Aqueous </w:t>
        </w:r>
        <w:proofErr w:type="spellStart"/>
        <w:r w:rsidR="00333A40">
          <w:rPr>
            <w:rFonts w:eastAsia="Calibri"/>
          </w:rPr>
          <w:t>MeHg</w:t>
        </w:r>
        <w:proofErr w:type="spellEnd"/>
        <w:r w:rsidR="00333A40">
          <w:rPr>
            <w:rFonts w:eastAsia="Calibri"/>
          </w:rPr>
          <w:t xml:space="preserve"> and inorganic Hg standard recoveries for blood analyses were </w:t>
        </w:r>
      </w:ins>
      <w:ins w:id="175" w:author="Vivien F. Taylor" w:date="2018-10-30T14:32:00Z">
        <w:r w:rsidR="00EC1A0B">
          <w:rPr>
            <w:rFonts w:eastAsia="Calibri"/>
          </w:rPr>
          <w:t>113±5% and 106±6%</w:t>
        </w:r>
      </w:ins>
      <w:ins w:id="176" w:author="Vivien F. Taylor" w:date="2018-10-30T14:33:00Z">
        <w:r w:rsidR="00EC1A0B">
          <w:rPr>
            <w:rFonts w:eastAsia="Calibri"/>
          </w:rPr>
          <w:t xml:space="preserve"> (n=2), respectively.</w:t>
        </w:r>
      </w:ins>
      <w:ins w:id="177" w:author="Vivien F. Taylor" w:date="2018-10-30T16:12:00Z">
        <w:r w:rsidR="007C3805">
          <w:rPr>
            <w:rFonts w:eastAsia="Calibri"/>
          </w:rPr>
          <w:t xml:space="preserve"> </w:t>
        </w:r>
      </w:ins>
      <w:ins w:id="178" w:author="Vivien F. Taylor" w:date="2018-10-30T14:20:00Z">
        <w:r w:rsidR="003A7212">
          <w:rPr>
            <w:rFonts w:eastAsia="Calibri"/>
          </w:rPr>
          <w:t xml:space="preserve">Recoveries </w:t>
        </w:r>
      </w:ins>
      <w:ins w:id="179" w:author="Vivien F. Taylor" w:date="2018-10-30T14:24:00Z">
        <w:r w:rsidR="00333A40">
          <w:rPr>
            <w:rFonts w:eastAsia="Calibri"/>
          </w:rPr>
          <w:t>relative to</w:t>
        </w:r>
      </w:ins>
      <w:ins w:id="180" w:author="Vivien F. Taylor" w:date="2018-10-30T14:20:00Z">
        <w:r w:rsidR="003A7212">
          <w:rPr>
            <w:rFonts w:eastAsia="Calibri"/>
          </w:rPr>
          <w:t xml:space="preserve"> certified reference values for NIST 2976 Mussel (National Institute of Standards and Technology; Gaithersburg, MD</w:t>
        </w:r>
      </w:ins>
      <w:ins w:id="181" w:author="Vivien F. Taylor" w:date="2018-10-30T14:24:00Z">
        <w:r w:rsidR="00333A40">
          <w:rPr>
            <w:rFonts w:eastAsia="Calibri"/>
          </w:rPr>
          <w:t>) were 110±1%</w:t>
        </w:r>
      </w:ins>
      <w:ins w:id="182" w:author="Vivien F. Taylor" w:date="2018-10-30T14:25:00Z">
        <w:r w:rsidR="00333A40">
          <w:rPr>
            <w:rFonts w:eastAsia="Calibri"/>
          </w:rPr>
          <w:t xml:space="preserve"> for </w:t>
        </w:r>
        <w:proofErr w:type="spellStart"/>
        <w:r w:rsidR="00333A40">
          <w:rPr>
            <w:rFonts w:eastAsia="Calibri"/>
          </w:rPr>
          <w:t>MeHg</w:t>
        </w:r>
        <w:proofErr w:type="spellEnd"/>
        <w:r w:rsidR="00333A40">
          <w:rPr>
            <w:rFonts w:eastAsia="Calibri"/>
          </w:rPr>
          <w:t xml:space="preserve"> (certified</w:t>
        </w:r>
      </w:ins>
      <w:ins w:id="183" w:author="Vivien F. Taylor" w:date="2018-10-30T14:20:00Z">
        <w:r w:rsidR="003A7212">
          <w:rPr>
            <w:rFonts w:eastAsia="Calibri"/>
          </w:rPr>
          <w:t xml:space="preserve"> 28 ng/g; </w:t>
        </w:r>
        <w:r w:rsidR="003A7212" w:rsidRPr="008D3DC2">
          <w:rPr>
            <w:rFonts w:eastAsia="Calibri"/>
            <w:i/>
          </w:rPr>
          <w:t>n</w:t>
        </w:r>
        <w:r w:rsidR="00333A40">
          <w:rPr>
            <w:rFonts w:eastAsia="Calibri"/>
          </w:rPr>
          <w:t>=4</w:t>
        </w:r>
        <w:r w:rsidR="003A7212">
          <w:rPr>
            <w:rFonts w:eastAsia="Calibri"/>
          </w:rPr>
          <w:t>)</w:t>
        </w:r>
      </w:ins>
      <w:ins w:id="184" w:author="Vivien F. Taylor" w:date="2018-10-30T14:25:00Z">
        <w:r w:rsidR="00333A40">
          <w:rPr>
            <w:rFonts w:eastAsia="Calibri"/>
          </w:rPr>
          <w:t xml:space="preserve"> and </w:t>
        </w:r>
      </w:ins>
      <w:ins w:id="185" w:author="Vivien F. Taylor" w:date="2018-10-30T14:23:00Z">
        <w:r w:rsidR="00333A40">
          <w:rPr>
            <w:rFonts w:eastAsia="Calibri"/>
          </w:rPr>
          <w:t>113</w:t>
        </w:r>
      </w:ins>
      <w:ins w:id="186" w:author="Vivien F. Taylor" w:date="2018-10-30T14:20:00Z">
        <w:r w:rsidR="003A7212">
          <w:rPr>
            <w:rFonts w:eastAsia="Calibri"/>
          </w:rPr>
          <w:t>±</w:t>
        </w:r>
      </w:ins>
      <w:ins w:id="187" w:author="Vivien F. Taylor" w:date="2018-10-30T14:23:00Z">
        <w:r w:rsidR="00333A40">
          <w:rPr>
            <w:rFonts w:eastAsia="Calibri"/>
          </w:rPr>
          <w:t>3</w:t>
        </w:r>
      </w:ins>
      <w:ins w:id="188" w:author="Vivien F. Taylor" w:date="2018-10-30T14:20:00Z">
        <w:r w:rsidR="003A7212">
          <w:rPr>
            <w:rFonts w:eastAsia="Calibri"/>
          </w:rPr>
          <w:t xml:space="preserve">% for </w:t>
        </w:r>
      </w:ins>
      <w:proofErr w:type="spellStart"/>
      <w:ins w:id="189" w:author="Vivien F. Taylor" w:date="2018-10-30T14:25:00Z">
        <w:r w:rsidR="00333A40">
          <w:rPr>
            <w:rFonts w:eastAsia="Calibri"/>
          </w:rPr>
          <w:t>THg</w:t>
        </w:r>
        <w:proofErr w:type="spellEnd"/>
        <w:r w:rsidR="00333A40">
          <w:rPr>
            <w:rFonts w:eastAsia="Calibri"/>
          </w:rPr>
          <w:t xml:space="preserve"> </w:t>
        </w:r>
      </w:ins>
      <w:ins w:id="190" w:author="Vivien F. Taylor" w:date="2018-10-30T14:20:00Z">
        <w:r w:rsidR="003A7212">
          <w:rPr>
            <w:rFonts w:eastAsia="Calibri"/>
          </w:rPr>
          <w:t xml:space="preserve">(61 ng/g; </w:t>
        </w:r>
        <w:r w:rsidR="003A7212" w:rsidRPr="008D3DC2">
          <w:rPr>
            <w:rFonts w:eastAsia="Calibri"/>
            <w:i/>
          </w:rPr>
          <w:t>n</w:t>
        </w:r>
        <w:r w:rsidR="003A7212">
          <w:rPr>
            <w:rFonts w:eastAsia="Calibri"/>
          </w:rPr>
          <w:t>=</w:t>
        </w:r>
      </w:ins>
      <w:ins w:id="191" w:author="Vivien F. Taylor" w:date="2018-10-30T16:12:00Z">
        <w:r w:rsidR="007C3805">
          <w:rPr>
            <w:rFonts w:eastAsia="Calibri"/>
          </w:rPr>
          <w:t>4</w:t>
        </w:r>
      </w:ins>
      <w:ins w:id="192" w:author="Vivien F. Taylor" w:date="2018-10-30T14:20:00Z">
        <w:r w:rsidR="003A7212">
          <w:rPr>
            <w:rFonts w:eastAsia="Calibri"/>
          </w:rPr>
          <w:t>)</w:t>
        </w:r>
      </w:ins>
      <w:ins w:id="193" w:author="Vivien F. Taylor" w:date="2018-10-30T14:26:00Z">
        <w:r w:rsidR="00333A40">
          <w:rPr>
            <w:rFonts w:eastAsia="Calibri"/>
          </w:rPr>
          <w:t xml:space="preserve">. </w:t>
        </w:r>
      </w:ins>
    </w:p>
    <w:p w14:paraId="2386880C" w14:textId="13570C74" w:rsidR="00565E91" w:rsidRDefault="00565E91" w:rsidP="009C505A">
      <w:pPr>
        <w:spacing w:line="480" w:lineRule="auto"/>
        <w:rPr>
          <w:ins w:id="194" w:author="Vivien F. Taylor" w:date="2018-10-30T13:43:00Z"/>
        </w:rPr>
      </w:pPr>
    </w:p>
    <w:p w14:paraId="3A15E4E8" w14:textId="632A0C5E" w:rsidR="00564FD0" w:rsidRDefault="00565E91" w:rsidP="009C505A">
      <w:pPr>
        <w:spacing w:line="480" w:lineRule="auto"/>
      </w:pPr>
      <w:ins w:id="195" w:author="Vivien F. Taylor" w:date="2018-10-30T13:43:00Z">
        <w:r>
          <w:t xml:space="preserve">Water samples for </w:t>
        </w:r>
        <w:proofErr w:type="spellStart"/>
        <w:r>
          <w:t>MeHg</w:t>
        </w:r>
        <w:proofErr w:type="spellEnd"/>
        <w:r>
          <w:t xml:space="preserve"> </w:t>
        </w:r>
      </w:ins>
      <w:ins w:id="196" w:author="Vivien F. Taylor" w:date="2018-10-30T13:45:00Z">
        <w:r>
          <w:t>analysis were weighed into 40 mL brown glass vials, and</w:t>
        </w:r>
      </w:ins>
      <w:ins w:id="197" w:author="Vivien F. Taylor" w:date="2018-10-30T13:43:00Z">
        <w:r>
          <w:t xml:space="preserve"> spiked with </w:t>
        </w:r>
      </w:ins>
      <w:ins w:id="198" w:author="Vivien F. Taylor" w:date="2018-10-30T13:44:00Z">
        <w:r>
          <w:t>Me</w:t>
        </w:r>
        <w:r w:rsidRPr="00565E91">
          <w:rPr>
            <w:vertAlign w:val="superscript"/>
            <w:rPrChange w:id="199" w:author="Vivien F. Taylor" w:date="2018-10-30T13:45:00Z">
              <w:rPr/>
            </w:rPrChange>
          </w:rPr>
          <w:t>201</w:t>
        </w:r>
        <w:r>
          <w:t>Hg</w:t>
        </w:r>
      </w:ins>
      <w:ins w:id="200" w:author="Vivien F. Taylor" w:date="2018-10-30T13:46:00Z">
        <w:r>
          <w:t>. Samples were buffered and pH adjusted, then ethylated, as described above.</w:t>
        </w:r>
      </w:ins>
      <w:ins w:id="201" w:author="Vivien F. Taylor" w:date="2018-10-30T13:47:00Z">
        <w:r>
          <w:t xml:space="preserve"> </w:t>
        </w:r>
      </w:ins>
      <w:ins w:id="202" w:author="Vivien F. Taylor" w:date="2018-10-30T14:11:00Z">
        <w:r w:rsidR="003A7212">
          <w:t>Water s</w:t>
        </w:r>
      </w:ins>
      <w:ins w:id="203" w:author="Vivien F. Taylor" w:date="2018-10-30T13:47:00Z">
        <w:r>
          <w:t xml:space="preserve">amples were analyzed by direct </w:t>
        </w:r>
        <w:proofErr w:type="spellStart"/>
        <w:r>
          <w:t>ethylation</w:t>
        </w:r>
        <w:proofErr w:type="spellEnd"/>
        <w:r>
          <w:t xml:space="preserve"> GC-ICP-MS (</w:t>
        </w:r>
        <w:commentRangeStart w:id="204"/>
        <w:r>
          <w:t>Jackson et al., 2009</w:t>
        </w:r>
      </w:ins>
      <w:commentRangeEnd w:id="204"/>
      <w:ins w:id="205" w:author="Vivien F. Taylor" w:date="2018-10-30T14:09:00Z">
        <w:r w:rsidR="003E034E">
          <w:rPr>
            <w:rStyle w:val="CommentReference"/>
            <w:rFonts w:asciiTheme="minorHAnsi" w:eastAsiaTheme="minorHAnsi" w:hAnsiTheme="minorHAnsi" w:cstheme="minorBidi"/>
          </w:rPr>
          <w:commentReference w:id="204"/>
        </w:r>
      </w:ins>
      <w:ins w:id="206" w:author="Vivien F. Taylor" w:date="2018-10-30T13:47:00Z">
        <w:r>
          <w:t>).</w:t>
        </w:r>
      </w:ins>
      <w:ins w:id="207" w:author="Vivien F. Taylor" w:date="2018-10-30T13:46:00Z">
        <w:r>
          <w:t xml:space="preserve"> </w:t>
        </w:r>
      </w:ins>
      <w:ins w:id="208" w:author="Vivien F. Taylor" w:date="2018-10-30T13:45:00Z">
        <w:r>
          <w:t xml:space="preserve"> </w:t>
        </w:r>
      </w:ins>
      <w:del w:id="209" w:author="Vivien F. Taylor" w:date="2018-10-30T14:10:00Z">
        <w:r w:rsidR="00564FD0" w:rsidRPr="00564FD0" w:rsidDel="003A7212">
          <w:delText>and</w:delText>
        </w:r>
      </w:del>
      <w:del w:id="210" w:author="Vivien F. Taylor" w:date="2018-10-30T14:17:00Z">
        <w:r w:rsidR="00564FD0" w:rsidRPr="00564FD0" w:rsidDel="003A7212">
          <w:delText xml:space="preserve"> THg </w:delText>
        </w:r>
      </w:del>
      <w:del w:id="211" w:author="Vivien F. Taylor" w:date="2018-10-30T14:12:00Z">
        <w:r w:rsidR="00D21D6E" w:rsidDel="003A7212">
          <w:delText xml:space="preserve">analysis was done </w:delText>
        </w:r>
        <w:r w:rsidR="00564FD0" w:rsidDel="003A7212">
          <w:delText xml:space="preserve">using </w:delText>
        </w:r>
      </w:del>
      <w:del w:id="212" w:author="Vivien F. Taylor" w:date="2018-10-30T14:17:00Z">
        <w:r w:rsidR="00564FD0" w:rsidDel="003A7212">
          <w:delText>cold vapor atomic fluorescence</w:delText>
        </w:r>
        <w:r w:rsidR="00564FD0" w:rsidRPr="00564FD0" w:rsidDel="003A7212">
          <w:delText>.</w:delText>
        </w:r>
      </w:del>
      <w:ins w:id="213" w:author="Vivien F. Taylor" w:date="2018-10-30T14:14:00Z">
        <w:r w:rsidR="003A7212">
          <w:t xml:space="preserve">Samples for </w:t>
        </w:r>
        <w:proofErr w:type="spellStart"/>
        <w:r w:rsidR="003A7212">
          <w:t>THg</w:t>
        </w:r>
        <w:proofErr w:type="spellEnd"/>
        <w:r w:rsidR="003A7212">
          <w:t xml:space="preserve"> </w:t>
        </w:r>
      </w:ins>
      <w:ins w:id="214" w:author="Vivien F. Taylor" w:date="2018-10-30T14:15:00Z">
        <w:r w:rsidR="003A7212">
          <w:t xml:space="preserve">analysis </w:t>
        </w:r>
      </w:ins>
      <w:ins w:id="215" w:author="Vivien F. Taylor" w:date="2018-10-30T14:14:00Z">
        <w:r w:rsidR="003A7212">
          <w:t xml:space="preserve">were weighed into 40 mL clear glass septa-lid vials (Brooks Rand Instruments), </w:t>
        </w:r>
      </w:ins>
      <w:ins w:id="216" w:author="Vivien F. Taylor" w:date="2018-10-30T16:12:00Z">
        <w:r w:rsidR="007C3805">
          <w:t xml:space="preserve">and </w:t>
        </w:r>
      </w:ins>
      <w:ins w:id="217" w:author="Vivien F. Taylor" w:date="2018-10-30T14:14:00Z">
        <w:r w:rsidR="003A7212">
          <w:rPr>
            <w:rFonts w:eastAsia="Calibri"/>
          </w:rPr>
          <w:t>digested chemically with bromine monochloride (</w:t>
        </w:r>
        <w:proofErr w:type="spellStart"/>
        <w:r w:rsidR="003A7212">
          <w:rPr>
            <w:rFonts w:eastAsia="Calibri"/>
          </w:rPr>
          <w:t>BrCl</w:t>
        </w:r>
        <w:proofErr w:type="spellEnd"/>
        <w:r w:rsidR="003A7212">
          <w:rPr>
            <w:rFonts w:eastAsia="Calibri"/>
          </w:rPr>
          <w:t>)</w:t>
        </w:r>
      </w:ins>
      <w:ins w:id="218" w:author="Vivien F. Taylor" w:date="2018-10-30T14:15:00Z">
        <w:r w:rsidR="003A7212">
          <w:rPr>
            <w:rFonts w:eastAsia="Calibri"/>
          </w:rPr>
          <w:t xml:space="preserve"> overnight</w:t>
        </w:r>
      </w:ins>
      <w:ins w:id="219" w:author="Vivien F. Taylor" w:date="2018-10-30T14:14:00Z">
        <w:r w:rsidR="003A7212">
          <w:rPr>
            <w:rFonts w:eastAsia="Calibri"/>
          </w:rPr>
          <w:t xml:space="preserve">. </w:t>
        </w:r>
      </w:ins>
      <w:ins w:id="220" w:author="Vivien F. Taylor" w:date="2018-10-30T14:15:00Z">
        <w:r w:rsidR="003A7212">
          <w:rPr>
            <w:rFonts w:eastAsia="Calibri"/>
          </w:rPr>
          <w:t xml:space="preserve">Samples were then </w:t>
        </w:r>
      </w:ins>
      <w:ins w:id="221" w:author="Vivien F. Taylor" w:date="2018-10-30T14:14:00Z">
        <w:r w:rsidR="003A7212">
          <w:rPr>
            <w:rFonts w:eastAsia="Calibri"/>
          </w:rPr>
          <w:t>neutralized with hydroxylamine hydrochloride (NH</w:t>
        </w:r>
        <w:r w:rsidR="003A7212">
          <w:rPr>
            <w:rFonts w:eastAsia="Calibri"/>
            <w:vertAlign w:val="subscript"/>
          </w:rPr>
          <w:t>2</w:t>
        </w:r>
        <w:r w:rsidR="003A7212">
          <w:rPr>
            <w:rFonts w:eastAsia="Calibri"/>
          </w:rPr>
          <w:t>OH</w:t>
        </w:r>
        <w:r w:rsidR="003A7212">
          <w:rPr>
            <w:rFonts w:eastAsia="MS Mincho"/>
          </w:rPr>
          <w:t>·</w:t>
        </w:r>
        <w:r w:rsidR="003A7212">
          <w:rPr>
            <w:rFonts w:eastAsia="Calibri"/>
          </w:rPr>
          <w:t>HCl) and Hg was reduced to Hg</w:t>
        </w:r>
        <w:r w:rsidR="003A7212">
          <w:rPr>
            <w:rFonts w:eastAsia="Calibri"/>
            <w:vertAlign w:val="superscript"/>
          </w:rPr>
          <w:t>0</w:t>
        </w:r>
        <w:r w:rsidR="003A7212">
          <w:rPr>
            <w:rFonts w:eastAsia="Calibri"/>
          </w:rPr>
          <w:t xml:space="preserve"> with stannous chloride (SnCl</w:t>
        </w:r>
        <w:r w:rsidR="003A7212">
          <w:rPr>
            <w:rFonts w:eastAsia="Calibri"/>
            <w:vertAlign w:val="subscript"/>
          </w:rPr>
          <w:t>2</w:t>
        </w:r>
        <w:r w:rsidR="003A7212">
          <w:rPr>
            <w:rFonts w:eastAsia="Calibri"/>
          </w:rPr>
          <w:t>)</w:t>
        </w:r>
      </w:ins>
      <w:ins w:id="222" w:author="Vivien F. Taylor" w:date="2018-10-30T14:16:00Z">
        <w:r w:rsidR="003A7212">
          <w:t xml:space="preserve">. </w:t>
        </w:r>
      </w:ins>
      <w:ins w:id="223" w:author="Vivien F. Taylor" w:date="2018-10-30T16:13:00Z">
        <w:r w:rsidR="007C3805">
          <w:t>Water s</w:t>
        </w:r>
      </w:ins>
      <w:ins w:id="224" w:author="Vivien F. Taylor" w:date="2018-10-30T14:16:00Z">
        <w:r w:rsidR="003A7212">
          <w:t>amples were analyzed by cold vapor atomic fluorescence spectrometry</w:t>
        </w:r>
      </w:ins>
      <w:ins w:id="225" w:author="Vivien F. Taylor" w:date="2018-10-30T14:17:00Z">
        <w:r w:rsidR="003A7212">
          <w:t xml:space="preserve">, in a method similar to </w:t>
        </w:r>
        <w:commentRangeStart w:id="226"/>
        <w:r w:rsidR="003A7212">
          <w:t>EPA 163</w:t>
        </w:r>
      </w:ins>
      <w:ins w:id="227" w:author="Vivien F. Taylor" w:date="2018-10-30T14:19:00Z">
        <w:r w:rsidR="003A7212">
          <w:t>1</w:t>
        </w:r>
      </w:ins>
      <w:commentRangeEnd w:id="226"/>
      <w:ins w:id="228" w:author="Vivien F. Taylor" w:date="2018-10-30T16:13:00Z">
        <w:r w:rsidR="007C3805">
          <w:rPr>
            <w:rStyle w:val="CommentReference"/>
            <w:rFonts w:asciiTheme="minorHAnsi" w:eastAsiaTheme="minorHAnsi" w:hAnsiTheme="minorHAnsi" w:cstheme="minorBidi"/>
          </w:rPr>
          <w:commentReference w:id="226"/>
        </w:r>
      </w:ins>
      <w:ins w:id="229" w:author="Vivien F. Taylor" w:date="2018-10-30T14:17:00Z">
        <w:r w:rsidR="003A7212">
          <w:t>,</w:t>
        </w:r>
      </w:ins>
      <w:ins w:id="230" w:author="Vivien F. Taylor" w:date="2018-10-30T14:16:00Z">
        <w:r w:rsidR="003A7212">
          <w:t xml:space="preserve"> using a Merx-T automated system (Brooks Rand Instruments).</w:t>
        </w:r>
      </w:ins>
      <w:del w:id="231" w:author="Vivien F. Taylor" w:date="2018-10-30T14:16:00Z">
        <w:r w:rsidR="00564FD0" w:rsidRPr="00564FD0" w:rsidDel="003A7212">
          <w:delText xml:space="preserve"> </w:delText>
        </w:r>
      </w:del>
      <w:ins w:id="232" w:author="Vivien F. Taylor" w:date="2018-10-30T14:41:00Z">
        <w:r w:rsidR="00EC1A0B">
          <w:t xml:space="preserve"> </w:t>
        </w:r>
      </w:ins>
      <w:ins w:id="233" w:author="Vivien F. Taylor" w:date="2018-10-30T14:39:00Z">
        <w:r w:rsidR="00EC1A0B">
          <w:t xml:space="preserve">The </w:t>
        </w:r>
        <w:r w:rsidR="00EC1A0B" w:rsidRPr="007A50A4">
          <w:rPr>
            <w:rFonts w:eastAsia="Calibri"/>
          </w:rPr>
          <w:t xml:space="preserve">relative percent difference (RPD) for </w:t>
        </w:r>
        <w:r w:rsidR="00EC1A0B">
          <w:rPr>
            <w:rFonts w:eastAsia="Calibri"/>
          </w:rPr>
          <w:t xml:space="preserve">duplicates </w:t>
        </w:r>
      </w:ins>
      <w:ins w:id="234" w:author="Vivien F. Taylor" w:date="2018-10-30T14:41:00Z">
        <w:r w:rsidR="00EC1A0B">
          <w:rPr>
            <w:rFonts w:eastAsia="Calibri"/>
          </w:rPr>
          <w:t xml:space="preserve">samples </w:t>
        </w:r>
      </w:ins>
      <w:ins w:id="235" w:author="Vivien F. Taylor" w:date="2018-10-30T14:39:00Z">
        <w:r w:rsidR="00EC1A0B">
          <w:rPr>
            <w:rFonts w:eastAsia="Calibri"/>
          </w:rPr>
          <w:t xml:space="preserve">was </w:t>
        </w:r>
      </w:ins>
      <w:ins w:id="236" w:author="Vivien F. Taylor" w:date="2018-10-30T14:40:00Z">
        <w:r w:rsidR="00EC1A0B">
          <w:rPr>
            <w:rFonts w:eastAsia="Calibri"/>
          </w:rPr>
          <w:t xml:space="preserve">7±5% </w:t>
        </w:r>
      </w:ins>
      <w:ins w:id="237" w:author="Vivien F. Taylor" w:date="2018-10-30T14:41:00Z">
        <w:r w:rsidR="00EC1A0B">
          <w:rPr>
            <w:rFonts w:eastAsia="Calibri"/>
          </w:rPr>
          <w:t xml:space="preserve">(n=5) for </w:t>
        </w:r>
        <w:proofErr w:type="spellStart"/>
        <w:r w:rsidR="00EC1A0B">
          <w:rPr>
            <w:rFonts w:eastAsia="Calibri"/>
          </w:rPr>
          <w:t>MeHg</w:t>
        </w:r>
        <w:proofErr w:type="spellEnd"/>
        <w:r w:rsidR="00EC1A0B">
          <w:rPr>
            <w:rFonts w:eastAsia="Calibri"/>
          </w:rPr>
          <w:t xml:space="preserve">, and </w:t>
        </w:r>
      </w:ins>
      <w:ins w:id="238" w:author="Vivien F. Taylor" w:date="2018-10-30T14:42:00Z">
        <w:r w:rsidR="00EC1A0B">
          <w:rPr>
            <w:rFonts w:eastAsia="Calibri"/>
          </w:rPr>
          <w:t>12</w:t>
        </w:r>
      </w:ins>
      <w:ins w:id="239" w:author="Vivien F. Taylor" w:date="2018-10-30T14:41:00Z">
        <w:r w:rsidR="00EC1A0B">
          <w:rPr>
            <w:rFonts w:eastAsia="Calibri"/>
          </w:rPr>
          <w:t>±</w:t>
        </w:r>
      </w:ins>
      <w:ins w:id="240" w:author="Vivien F. Taylor" w:date="2018-10-30T14:42:00Z">
        <w:r w:rsidR="00EC1A0B">
          <w:rPr>
            <w:rFonts w:eastAsia="Calibri"/>
          </w:rPr>
          <w:t>6</w:t>
        </w:r>
      </w:ins>
      <w:ins w:id="241" w:author="Vivien F. Taylor" w:date="2018-10-30T14:41:00Z">
        <w:r w:rsidR="00EC1A0B">
          <w:rPr>
            <w:rFonts w:eastAsia="Calibri"/>
          </w:rPr>
          <w:t xml:space="preserve">% (n=5) </w:t>
        </w:r>
      </w:ins>
      <w:ins w:id="242" w:author="Vivien F. Taylor" w:date="2018-10-30T14:42:00Z">
        <w:r w:rsidR="00593F48">
          <w:rPr>
            <w:rFonts w:eastAsia="Calibri"/>
          </w:rPr>
          <w:t xml:space="preserve">for </w:t>
        </w:r>
        <w:proofErr w:type="spellStart"/>
        <w:r w:rsidR="00593F48">
          <w:rPr>
            <w:rFonts w:eastAsia="Calibri"/>
          </w:rPr>
          <w:t>THg</w:t>
        </w:r>
        <w:proofErr w:type="spellEnd"/>
        <w:r w:rsidR="00593F48">
          <w:rPr>
            <w:rFonts w:eastAsia="Calibri"/>
          </w:rPr>
          <w:t xml:space="preserve"> analyses. </w:t>
        </w:r>
      </w:ins>
      <w:ins w:id="243" w:author="Vivien F. Taylor" w:date="2018-10-30T14:34:00Z">
        <w:r w:rsidR="00EC1A0B">
          <w:t xml:space="preserve">Recoveries of aqueous standards were </w:t>
        </w:r>
      </w:ins>
      <w:ins w:id="244" w:author="Vivien F. Taylor" w:date="2018-10-30T14:35:00Z">
        <w:r w:rsidR="00EC1A0B">
          <w:rPr>
            <w:rFonts w:eastAsia="Calibri"/>
          </w:rPr>
          <w:t xml:space="preserve">106±2% </w:t>
        </w:r>
      </w:ins>
      <w:ins w:id="245" w:author="Vivien F. Taylor" w:date="2018-10-30T16:14:00Z">
        <w:r w:rsidR="007C3805">
          <w:rPr>
            <w:rFonts w:eastAsia="Calibri"/>
          </w:rPr>
          <w:t>(</w:t>
        </w:r>
        <w:r w:rsidR="007C3805" w:rsidRPr="0044257E">
          <w:rPr>
            <w:rFonts w:eastAsia="Calibri"/>
            <w:i/>
          </w:rPr>
          <w:t>n</w:t>
        </w:r>
        <w:r w:rsidR="007C3805">
          <w:rPr>
            <w:rFonts w:eastAsia="Calibri"/>
          </w:rPr>
          <w:t xml:space="preserve">=3) </w:t>
        </w:r>
      </w:ins>
      <w:ins w:id="246" w:author="Vivien F. Taylor" w:date="2018-10-30T14:35:00Z">
        <w:r w:rsidR="00EC1A0B">
          <w:rPr>
            <w:rFonts w:eastAsia="Calibri"/>
          </w:rPr>
          <w:t xml:space="preserve">and </w:t>
        </w:r>
      </w:ins>
      <w:ins w:id="247" w:author="Vivien F. Taylor" w:date="2018-10-30T14:38:00Z">
        <w:r w:rsidR="00EC1A0B">
          <w:rPr>
            <w:rFonts w:eastAsia="Calibri"/>
          </w:rPr>
          <w:t xml:space="preserve">101±7% </w:t>
        </w:r>
      </w:ins>
      <w:ins w:id="248" w:author="Vivien F. Taylor" w:date="2018-10-30T16:14:00Z">
        <w:r w:rsidR="007C3805">
          <w:rPr>
            <w:rFonts w:eastAsia="Calibri"/>
          </w:rPr>
          <w:t>(</w:t>
        </w:r>
        <w:r w:rsidR="007C3805" w:rsidRPr="0044257E">
          <w:rPr>
            <w:rFonts w:eastAsia="Calibri"/>
            <w:i/>
          </w:rPr>
          <w:t>n</w:t>
        </w:r>
        <w:r w:rsidR="007C3805">
          <w:rPr>
            <w:rFonts w:eastAsia="Calibri"/>
          </w:rPr>
          <w:t xml:space="preserve">=3) </w:t>
        </w:r>
      </w:ins>
      <w:ins w:id="249" w:author="Vivien F. Taylor" w:date="2018-10-30T14:38:00Z">
        <w:r w:rsidR="00EC1A0B">
          <w:rPr>
            <w:rFonts w:eastAsia="Calibri"/>
          </w:rPr>
          <w:t xml:space="preserve">for </w:t>
        </w:r>
        <w:proofErr w:type="spellStart"/>
        <w:r w:rsidR="00EC1A0B">
          <w:rPr>
            <w:rFonts w:eastAsia="Calibri"/>
          </w:rPr>
          <w:t>MeHg</w:t>
        </w:r>
        <w:proofErr w:type="spellEnd"/>
        <w:r w:rsidR="00EC1A0B">
          <w:rPr>
            <w:rFonts w:eastAsia="Calibri"/>
          </w:rPr>
          <w:t xml:space="preserve"> and </w:t>
        </w:r>
        <w:proofErr w:type="spellStart"/>
        <w:r w:rsidR="00EC1A0B">
          <w:rPr>
            <w:rFonts w:eastAsia="Calibri"/>
          </w:rPr>
          <w:t>THg</w:t>
        </w:r>
        <w:proofErr w:type="spellEnd"/>
        <w:r w:rsidR="00EC1A0B">
          <w:rPr>
            <w:rFonts w:eastAsia="Calibri"/>
          </w:rPr>
          <w:t>, respectively</w:t>
        </w:r>
      </w:ins>
      <w:ins w:id="250" w:author="Vivien F. Taylor" w:date="2018-10-30T16:14:00Z">
        <w:r w:rsidR="007C3805">
          <w:rPr>
            <w:rFonts w:eastAsia="Calibri"/>
          </w:rPr>
          <w:t>.</w:t>
        </w:r>
      </w:ins>
      <w:ins w:id="251" w:author="Vivien F. Taylor" w:date="2018-10-30T14:35:00Z">
        <w:r w:rsidR="00EC1A0B">
          <w:rPr>
            <w:rFonts w:eastAsia="Calibri"/>
          </w:rPr>
          <w:t xml:space="preserve"> </w:t>
        </w:r>
      </w:ins>
      <w:moveFromRangeStart w:id="252" w:author="Vivien F. Taylor" w:date="2018-10-30T14:11:00Z" w:name="move528672002"/>
      <w:moveFrom w:id="253" w:author="Vivien F. Taylor" w:date="2018-10-30T14:11:00Z">
        <w:r w:rsidR="0094478B" w:rsidDel="003A7212">
          <w:t xml:space="preserve">THg and MeHg concentrations </w:t>
        </w:r>
        <w:r w:rsidR="0004187F" w:rsidDel="003A7212">
          <w:t>in embryos, larvae, and adult tissue samples a</w:t>
        </w:r>
        <w:r w:rsidR="0094478B" w:rsidDel="003A7212">
          <w:t>re reported as dry weight (dw)</w:t>
        </w:r>
        <w:r w:rsidR="0004187F" w:rsidDel="003A7212">
          <w:t>, while adult blood samples are reported as wet weight (ww)</w:t>
        </w:r>
        <w:r w:rsidR="0094478B" w:rsidDel="003A7212">
          <w:t>.</w:t>
        </w:r>
      </w:moveFrom>
      <w:moveFromRangeEnd w:id="252"/>
    </w:p>
    <w:p w14:paraId="74FB7CC2" w14:textId="77777777" w:rsidR="00DB70BD" w:rsidRDefault="00DB70BD" w:rsidP="000D3751">
      <w:pPr>
        <w:spacing w:line="480" w:lineRule="auto"/>
      </w:pPr>
    </w:p>
    <w:p w14:paraId="6EEE0E91" w14:textId="77777777" w:rsidR="00DB70BD" w:rsidRDefault="00DB70BD" w:rsidP="00DB70BD">
      <w:pPr>
        <w:spacing w:line="480" w:lineRule="auto"/>
      </w:pPr>
      <w:r>
        <w:t>Statistical Analyses</w:t>
      </w:r>
    </w:p>
    <w:p w14:paraId="4F2A3F5F" w14:textId="77777777" w:rsidR="00E74A52" w:rsidRDefault="00E74A52" w:rsidP="00DB70BD">
      <w:pPr>
        <w:spacing w:line="480" w:lineRule="auto"/>
      </w:pPr>
    </w:p>
    <w:p w14:paraId="3DB1C6B0" w14:textId="0605C2BF" w:rsidR="00DB70BD" w:rsidRDefault="002B5D69" w:rsidP="000D3751">
      <w:pPr>
        <w:spacing w:line="480" w:lineRule="auto"/>
      </w:pPr>
      <w:r>
        <w:t>To examine differences in pool basin morphology and water chemistry metrics</w:t>
      </w:r>
      <w:r w:rsidRPr="00B12A9C">
        <w:t xml:space="preserve"> </w:t>
      </w:r>
      <w:r>
        <w:t xml:space="preserve">by forest cover type, and to examine differences in </w:t>
      </w:r>
      <w:proofErr w:type="spellStart"/>
      <w:r>
        <w:t>THg</w:t>
      </w:r>
      <w:proofErr w:type="spellEnd"/>
      <w:r>
        <w:t xml:space="preserve">, </w:t>
      </w:r>
      <w:proofErr w:type="spellStart"/>
      <w:r>
        <w:t>MeHg</w:t>
      </w:r>
      <w:proofErr w:type="spellEnd"/>
      <w:r>
        <w:t xml:space="preserve">, and % </w:t>
      </w:r>
      <w:proofErr w:type="spellStart"/>
      <w:r>
        <w:t>MeHg</w:t>
      </w:r>
      <w:proofErr w:type="spellEnd"/>
      <w:r>
        <w:t xml:space="preserve"> concentrations between species within life stages, w</w:t>
      </w:r>
      <w:r w:rsidR="00914756">
        <w:t>e used t-tests</w:t>
      </w:r>
      <w:r>
        <w:t>, or where data failed to normalize, non-parametric Mann-Whitney tests</w:t>
      </w:r>
      <w:r w:rsidR="00B431F9">
        <w:t xml:space="preserve">. </w:t>
      </w:r>
      <w:r w:rsidR="009100E8">
        <w:t xml:space="preserve">Significant differences were assigned for </w:t>
      </w:r>
      <w:r w:rsidR="009100E8" w:rsidRPr="009100E8">
        <w:rPr>
          <w:i/>
        </w:rPr>
        <w:t>P</w:t>
      </w:r>
      <w:r w:rsidR="009100E8">
        <w:rPr>
          <w:rFonts w:cstheme="minorHAnsi"/>
        </w:rPr>
        <w:t>≤</w:t>
      </w:r>
      <w:r w:rsidR="009100E8">
        <w:t>0.05.</w:t>
      </w:r>
    </w:p>
    <w:p w14:paraId="68202B12" w14:textId="77777777" w:rsidR="009100E8" w:rsidRDefault="009100E8" w:rsidP="000D3751">
      <w:pPr>
        <w:spacing w:line="480" w:lineRule="auto"/>
      </w:pPr>
    </w:p>
    <w:p w14:paraId="2C044369" w14:textId="4FB31B43" w:rsidR="00B71F19" w:rsidRDefault="00B71F19" w:rsidP="00F175F5">
      <w:pPr>
        <w:spacing w:line="480" w:lineRule="auto"/>
      </w:pPr>
      <w:r>
        <w:t>We used generalized linear</w:t>
      </w:r>
      <w:r w:rsidR="00422311">
        <w:t xml:space="preserve"> mixed</w:t>
      </w:r>
      <w:r>
        <w:t xml:space="preserve"> models </w:t>
      </w:r>
      <w:r w:rsidR="00422311">
        <w:t xml:space="preserve">to </w:t>
      </w:r>
      <w:r w:rsidR="00DB2BEA">
        <w:t>examine causes of</w:t>
      </w:r>
      <w:r w:rsidR="00422311">
        <w:t xml:space="preserve"> variation in </w:t>
      </w:r>
      <w:del w:id="254" w:author="Vivien F. Taylor" w:date="2018-10-30T16:15:00Z">
        <w:r w:rsidR="00422311" w:rsidDel="007C3805">
          <w:delText xml:space="preserve">methylmercury </w:delText>
        </w:r>
      </w:del>
      <w:proofErr w:type="spellStart"/>
      <w:ins w:id="255" w:author="Vivien F. Taylor" w:date="2018-10-30T16:15:00Z">
        <w:r w:rsidR="007C3805">
          <w:t>MeHg</w:t>
        </w:r>
        <w:proofErr w:type="spellEnd"/>
        <w:r w:rsidR="007C3805">
          <w:t xml:space="preserve"> </w:t>
        </w:r>
      </w:ins>
      <w:r w:rsidR="00DB2BEA">
        <w:t>loads in</w:t>
      </w:r>
      <w:r w:rsidR="00422311">
        <w:t xml:space="preserve"> eggs, larvae, and adult</w:t>
      </w:r>
      <w:r w:rsidR="00D955D5">
        <w:t xml:space="preserve"> tissue samples</w:t>
      </w:r>
      <w:r w:rsidR="00422311">
        <w:t>. We ran separate analyses for eggs and larvae</w:t>
      </w:r>
      <w:r w:rsidR="000C3FE2">
        <w:t>,</w:t>
      </w:r>
      <w:r w:rsidR="00422311">
        <w:t xml:space="preserve"> and for adults because we believed that the causes of variation likely differed between the juvenile and adult life stages. In particular, we expected that </w:t>
      </w:r>
      <w:del w:id="256" w:author="Vivien F. Taylor" w:date="2018-10-30T16:15:00Z">
        <w:r w:rsidR="00422311" w:rsidDel="007C3805">
          <w:delText xml:space="preserve">methylmercury </w:delText>
        </w:r>
      </w:del>
      <w:proofErr w:type="spellStart"/>
      <w:ins w:id="257" w:author="Vivien F. Taylor" w:date="2018-10-30T16:15:00Z">
        <w:r w:rsidR="007C3805">
          <w:t>MeHg</w:t>
        </w:r>
        <w:proofErr w:type="spellEnd"/>
        <w:r w:rsidR="007C3805">
          <w:t xml:space="preserve"> </w:t>
        </w:r>
      </w:ins>
      <w:r w:rsidR="00422311">
        <w:t xml:space="preserve">in eggs and larvae might reflect conditions in the breeding pool, especially levels of </w:t>
      </w:r>
      <w:del w:id="258" w:author="Vivien F. Taylor" w:date="2018-10-30T16:15:00Z">
        <w:r w:rsidR="00422311" w:rsidDel="007C3805">
          <w:delText xml:space="preserve">methylmercury </w:delText>
        </w:r>
      </w:del>
      <w:proofErr w:type="spellStart"/>
      <w:ins w:id="259" w:author="Vivien F. Taylor" w:date="2018-10-30T16:15:00Z">
        <w:r w:rsidR="007C3805">
          <w:t>MeHg</w:t>
        </w:r>
        <w:proofErr w:type="spellEnd"/>
        <w:r w:rsidR="007C3805">
          <w:t xml:space="preserve"> </w:t>
        </w:r>
      </w:ins>
      <w:r w:rsidR="00422311">
        <w:t xml:space="preserve">in the water, whereas we had no reason to expect a correlation between </w:t>
      </w:r>
      <w:del w:id="260" w:author="Vivien F. Taylor" w:date="2018-10-30T16:15:00Z">
        <w:r w:rsidR="00422311" w:rsidDel="007C3805">
          <w:delText xml:space="preserve">methylmercury </w:delText>
        </w:r>
      </w:del>
      <w:proofErr w:type="spellStart"/>
      <w:ins w:id="261" w:author="Vivien F. Taylor" w:date="2018-10-30T16:15:00Z">
        <w:r w:rsidR="007C3805">
          <w:t>MeHg</w:t>
        </w:r>
        <w:proofErr w:type="spellEnd"/>
        <w:r w:rsidR="007C3805">
          <w:t xml:space="preserve"> </w:t>
        </w:r>
      </w:ins>
      <w:r w:rsidR="00422311">
        <w:t xml:space="preserve">in adults and </w:t>
      </w:r>
      <w:del w:id="262" w:author="Vivien F. Taylor" w:date="2018-10-30T16:15:00Z">
        <w:r w:rsidR="00422311" w:rsidDel="007C3805">
          <w:delText xml:space="preserve">methylmercury </w:delText>
        </w:r>
      </w:del>
      <w:proofErr w:type="spellStart"/>
      <w:ins w:id="263" w:author="Vivien F. Taylor" w:date="2018-10-30T16:15:00Z">
        <w:r w:rsidR="007C3805">
          <w:t>MeHg</w:t>
        </w:r>
        <w:proofErr w:type="spellEnd"/>
        <w:r w:rsidR="007C3805">
          <w:t xml:space="preserve"> </w:t>
        </w:r>
      </w:ins>
      <w:r w:rsidR="00422311">
        <w:t>levels in the water in breeding pools because of the short duration of time that adults spend in the breeding pool</w:t>
      </w:r>
      <w:commentRangeStart w:id="264"/>
      <w:r w:rsidR="00422311">
        <w:t>.</w:t>
      </w:r>
      <w:r w:rsidR="003D7922">
        <w:t xml:space="preserve"> Because sample sizes for adult blood (n=35) were considerably smaller than for tissue (n=49), we </w:t>
      </w:r>
      <w:r w:rsidR="003C0F80">
        <w:t>used</w:t>
      </w:r>
      <w:r w:rsidR="003D7922">
        <w:t xml:space="preserve"> tissue mercury</w:t>
      </w:r>
      <w:r w:rsidR="003C0F80">
        <w:t xml:space="preserve"> as the measure for adult variation.</w:t>
      </w:r>
      <w:commentRangeEnd w:id="264"/>
      <w:r w:rsidR="006B4420">
        <w:rPr>
          <w:rStyle w:val="CommentReference"/>
          <w:rFonts w:asciiTheme="minorHAnsi" w:eastAsiaTheme="minorHAnsi" w:hAnsiTheme="minorHAnsi" w:cstheme="minorBidi"/>
        </w:rPr>
        <w:commentReference w:id="264"/>
      </w:r>
    </w:p>
    <w:p w14:paraId="54EDE284" w14:textId="77777777" w:rsidR="002B5D69" w:rsidRDefault="002B5D69" w:rsidP="00422311">
      <w:pPr>
        <w:spacing w:line="480" w:lineRule="auto"/>
      </w:pPr>
    </w:p>
    <w:p w14:paraId="02F5E6CA" w14:textId="6B7280CD" w:rsidR="00422311" w:rsidRDefault="00422311" w:rsidP="00422311">
      <w:pPr>
        <w:spacing w:line="480" w:lineRule="auto"/>
      </w:pPr>
      <w:r>
        <w:t xml:space="preserve">For both analyses, we treated the pool (n=6) as a random effect to account for the nested nature of our sampling, in which </w:t>
      </w:r>
      <w:del w:id="265" w:author="Vivien F. Taylor" w:date="2018-10-30T16:15:00Z">
        <w:r w:rsidDel="007C3805">
          <w:delText xml:space="preserve">methylmercury </w:delText>
        </w:r>
      </w:del>
      <w:proofErr w:type="spellStart"/>
      <w:ins w:id="266" w:author="Vivien F. Taylor" w:date="2018-10-30T16:15:00Z">
        <w:r w:rsidR="007C3805">
          <w:t>MeHg</w:t>
        </w:r>
        <w:proofErr w:type="spellEnd"/>
        <w:r w:rsidR="007C3805">
          <w:t xml:space="preserve"> </w:t>
        </w:r>
      </w:ins>
      <w:r>
        <w:t xml:space="preserve">levels were estimated from multiple individuals from the same pool. For eggs and larvae, we considered a suite of models constructed from four variables that we believed might reasonably influence levels of methylmercury in the amphibians: species, under the expectation that dietary differences among larval </w:t>
      </w:r>
      <w:r w:rsidR="00EB3FB6">
        <w:t>w</w:t>
      </w:r>
      <w:r>
        <w:t xml:space="preserve">ood </w:t>
      </w:r>
      <w:r w:rsidR="00EB3FB6">
        <w:t>f</w:t>
      </w:r>
      <w:r>
        <w:t xml:space="preserve">rogs (primarily herbivorous) </w:t>
      </w:r>
      <w:r>
        <w:lastRenderedPageBreak/>
        <w:t xml:space="preserve">and larval </w:t>
      </w:r>
      <w:r w:rsidR="00EB3FB6">
        <w:t>s</w:t>
      </w:r>
      <w:r>
        <w:t xml:space="preserve">potted </w:t>
      </w:r>
      <w:r w:rsidR="00EB3FB6">
        <w:t>s</w:t>
      </w:r>
      <w:r>
        <w:t>alamanders (</w:t>
      </w:r>
      <w:r w:rsidR="00F175F5">
        <w:t>predatory</w:t>
      </w:r>
      <w:r>
        <w:t xml:space="preserve">) might contribute to differences in methylmercury accumulation; habitat around the pool, because pools surrounded by coniferous forest may </w:t>
      </w:r>
      <w:ins w:id="267" w:author="Vivien F. Taylor" w:date="2018-10-28T11:32:00Z">
        <w:r w:rsidR="006B4420">
          <w:t xml:space="preserve">have higher levels of </w:t>
        </w:r>
        <w:proofErr w:type="spellStart"/>
        <w:r w:rsidR="006B4420">
          <w:t>MeHg</w:t>
        </w:r>
      </w:ins>
      <w:proofErr w:type="spellEnd"/>
      <w:ins w:id="268" w:author="Vivien F. Taylor" w:date="2018-10-28T18:12:00Z">
        <w:r w:rsidR="006D6161">
          <w:t xml:space="preserve"> and differences in water chemistry (DOC, pH)</w:t>
        </w:r>
      </w:ins>
      <w:del w:id="269" w:author="Vivien F. Taylor" w:date="2018-10-28T11:32:00Z">
        <w:r w:rsidDel="006B4420">
          <w:delText>experience higher rates of methylation</w:delText>
        </w:r>
      </w:del>
      <w:ins w:id="270" w:author="Vivien F. Taylor" w:date="2018-10-28T11:32:00Z">
        <w:r w:rsidR="006B4420">
          <w:t>\</w:t>
        </w:r>
      </w:ins>
      <w:r>
        <w:t xml:space="preserve">; </w:t>
      </w:r>
      <w:commentRangeStart w:id="271"/>
      <w:commentRangeStart w:id="272"/>
      <w:r w:rsidR="00DB2BEA">
        <w:t>life stage (egg, early-stage larvae, or</w:t>
      </w:r>
      <w:r w:rsidR="007C5360">
        <w:t xml:space="preserve"> late-stage larvae) </w:t>
      </w:r>
      <w:commentRangeEnd w:id="271"/>
      <w:r w:rsidR="00E85F66">
        <w:rPr>
          <w:rStyle w:val="CommentReference"/>
          <w:rFonts w:asciiTheme="minorHAnsi" w:eastAsiaTheme="minorHAnsi" w:hAnsiTheme="minorHAnsi" w:cstheme="minorBidi"/>
        </w:rPr>
        <w:commentReference w:id="271"/>
      </w:r>
      <w:commentRangeEnd w:id="272"/>
      <w:r w:rsidR="00D218B2">
        <w:rPr>
          <w:rStyle w:val="CommentReference"/>
          <w:rFonts w:asciiTheme="minorHAnsi" w:eastAsiaTheme="minorHAnsi" w:hAnsiTheme="minorHAnsi" w:cstheme="minorBidi"/>
        </w:rPr>
        <w:commentReference w:id="272"/>
      </w:r>
      <w:r w:rsidR="007C5360">
        <w:t xml:space="preserve">because later stages of development have both more time to accumulate </w:t>
      </w:r>
      <w:del w:id="273" w:author="Vivien F. Taylor" w:date="2018-10-30T16:16:00Z">
        <w:r w:rsidR="00CE13AF" w:rsidDel="00E85F66">
          <w:delText>methylmercury</w:delText>
        </w:r>
        <w:r w:rsidR="007C5360" w:rsidDel="00E85F66">
          <w:delText xml:space="preserve"> </w:delText>
        </w:r>
      </w:del>
      <w:proofErr w:type="spellStart"/>
      <w:ins w:id="274" w:author="Vivien F. Taylor" w:date="2018-10-30T16:16:00Z">
        <w:r w:rsidR="00E85F66">
          <w:t>MeHg</w:t>
        </w:r>
        <w:proofErr w:type="spellEnd"/>
        <w:r w:rsidR="00E85F66">
          <w:t xml:space="preserve"> </w:t>
        </w:r>
      </w:ins>
      <w:r w:rsidR="007C5360">
        <w:t xml:space="preserve">and perhaps more exposure to </w:t>
      </w:r>
      <w:del w:id="275" w:author="Vivien F. Taylor" w:date="2018-10-28T18:13:00Z">
        <w:r w:rsidR="007C5360" w:rsidDel="006D6161">
          <w:delText xml:space="preserve">methylmercury </w:delText>
        </w:r>
      </w:del>
      <w:proofErr w:type="spellStart"/>
      <w:ins w:id="276" w:author="Vivien F. Taylor" w:date="2018-10-28T18:13:00Z">
        <w:r w:rsidR="006D6161">
          <w:t>MeHg</w:t>
        </w:r>
        <w:proofErr w:type="spellEnd"/>
        <w:r w:rsidR="006D6161">
          <w:t xml:space="preserve"> </w:t>
        </w:r>
      </w:ins>
      <w:r w:rsidR="007C5360">
        <w:t>through consumption of prey items; and</w:t>
      </w:r>
      <w:r w:rsidR="00DB2BEA">
        <w:t xml:space="preserve"> finally</w:t>
      </w:r>
      <w:r w:rsidR="007C5360">
        <w:t xml:space="preserve"> levels of </w:t>
      </w:r>
      <w:del w:id="277" w:author="Vivien F. Taylor" w:date="2018-10-28T18:13:00Z">
        <w:r w:rsidR="007C5360" w:rsidDel="006D6161">
          <w:delText xml:space="preserve">methylmercury </w:delText>
        </w:r>
      </w:del>
      <w:proofErr w:type="spellStart"/>
      <w:ins w:id="278" w:author="Vivien F. Taylor" w:date="2018-10-28T18:13:00Z">
        <w:r w:rsidR="006D6161">
          <w:t>MeHg</w:t>
        </w:r>
        <w:proofErr w:type="spellEnd"/>
        <w:r w:rsidR="006D6161">
          <w:t xml:space="preserve"> </w:t>
        </w:r>
      </w:ins>
      <w:r w:rsidR="007C5360">
        <w:t xml:space="preserve">in the water, as this is </w:t>
      </w:r>
      <w:proofErr w:type="spellStart"/>
      <w:r w:rsidR="007C5360">
        <w:t>presumably</w:t>
      </w:r>
      <w:del w:id="279" w:author="Vivien F. Taylor" w:date="2018-10-28T18:13:00Z">
        <w:r w:rsidR="007C5360" w:rsidDel="006D6161">
          <w:delText xml:space="preserve"> the</w:delText>
        </w:r>
      </w:del>
      <w:ins w:id="280" w:author="Vivien F. Taylor" w:date="2018-10-28T18:13:00Z">
        <w:r w:rsidR="006D6161">
          <w:t>a</w:t>
        </w:r>
      </w:ins>
      <w:proofErr w:type="spellEnd"/>
      <w:r w:rsidR="007C5360">
        <w:t xml:space="preserve"> primary </w:t>
      </w:r>
      <w:del w:id="281" w:author="Vivien F. Taylor" w:date="2018-10-28T18:13:00Z">
        <w:r w:rsidR="007C5360" w:rsidDel="006D6161">
          <w:delText>means by which individuals accumulate</w:delText>
        </w:r>
      </w:del>
      <w:ins w:id="282" w:author="Vivien F. Taylor" w:date="2018-10-28T18:13:00Z">
        <w:r w:rsidR="006D6161">
          <w:t>source of</w:t>
        </w:r>
      </w:ins>
      <w:r w:rsidR="007C5360">
        <w:t xml:space="preserve"> </w:t>
      </w:r>
      <w:del w:id="283" w:author="Vivien F. Taylor" w:date="2018-10-28T18:13:00Z">
        <w:r w:rsidR="007C5360" w:rsidDel="006D6161">
          <w:delText>methylmercury</w:delText>
        </w:r>
      </w:del>
      <w:proofErr w:type="spellStart"/>
      <w:ins w:id="284" w:author="Vivien F. Taylor" w:date="2018-10-28T18:13:00Z">
        <w:r w:rsidR="006D6161">
          <w:t>MeHg</w:t>
        </w:r>
      </w:ins>
      <w:proofErr w:type="spellEnd"/>
      <w:r w:rsidR="007C5360">
        <w:t xml:space="preserve">. From this set of variables, we constructed a candidate set of models that included all combinations of the variables. In addition, we included three models with an interaction between species and life stage, allowing for the possibility that </w:t>
      </w:r>
      <w:r w:rsidR="00D955D5">
        <w:t>w</w:t>
      </w:r>
      <w:r w:rsidR="007C5360">
        <w:t xml:space="preserve">ood </w:t>
      </w:r>
      <w:r w:rsidR="00D955D5">
        <w:t>f</w:t>
      </w:r>
      <w:r w:rsidR="007C5360">
        <w:t xml:space="preserve">rogs and </w:t>
      </w:r>
      <w:r w:rsidR="00D955D5">
        <w:t>s</w:t>
      </w:r>
      <w:r w:rsidR="007C5360">
        <w:t xml:space="preserve">potted </w:t>
      </w:r>
      <w:r w:rsidR="00D955D5">
        <w:t>s</w:t>
      </w:r>
      <w:r w:rsidR="007C5360">
        <w:t xml:space="preserve">alamanders might accumulate </w:t>
      </w:r>
      <w:del w:id="285" w:author="Vivien F. Taylor" w:date="2018-10-30T16:16:00Z">
        <w:r w:rsidR="007C5360" w:rsidDel="00E85F66">
          <w:delText xml:space="preserve">methylmercury </w:delText>
        </w:r>
      </w:del>
      <w:proofErr w:type="spellStart"/>
      <w:ins w:id="286" w:author="Vivien F. Taylor" w:date="2018-10-30T16:16:00Z">
        <w:r w:rsidR="00E85F66">
          <w:t>MeHg</w:t>
        </w:r>
        <w:proofErr w:type="spellEnd"/>
        <w:r w:rsidR="00E85F66">
          <w:t xml:space="preserve"> </w:t>
        </w:r>
      </w:ins>
      <w:r w:rsidR="007C5360">
        <w:t xml:space="preserve">at different rates owing to differences in diet. This resulted in a total of 18 unique models: all subsets of the global model including species, habitat, life stage, and water methylmercury, plus the three models from this group that included main effects of life stage and species with an added interaction term between species and life stage.  </w:t>
      </w:r>
    </w:p>
    <w:p w14:paraId="3B63C2B8" w14:textId="77777777" w:rsidR="002B5D69" w:rsidRDefault="002B5D69" w:rsidP="00422311">
      <w:pPr>
        <w:spacing w:line="480" w:lineRule="auto"/>
      </w:pPr>
    </w:p>
    <w:p w14:paraId="3294DC4E" w14:textId="7182E48D" w:rsidR="007C5360" w:rsidRDefault="007C5360" w:rsidP="00422311">
      <w:pPr>
        <w:spacing w:line="480" w:lineRule="auto"/>
      </w:pPr>
      <w:r>
        <w:t xml:space="preserve">For adults, we used the same approach to construct a candidate set of models but included only two variables: species and habitat. We did not consider </w:t>
      </w:r>
      <w:del w:id="287" w:author="Vivien F. Taylor" w:date="2018-10-30T16:17:00Z">
        <w:r w:rsidDel="00E85F66">
          <w:delText xml:space="preserve">methylmercury </w:delText>
        </w:r>
      </w:del>
      <w:proofErr w:type="spellStart"/>
      <w:ins w:id="288" w:author="Vivien F. Taylor" w:date="2018-10-30T16:17:00Z">
        <w:r w:rsidR="00E85F66">
          <w:t>MeHg</w:t>
        </w:r>
        <w:proofErr w:type="spellEnd"/>
        <w:r w:rsidR="00E85F66">
          <w:t xml:space="preserve"> </w:t>
        </w:r>
      </w:ins>
      <w:r>
        <w:t xml:space="preserve">in the water of the vernal pool as a predictor of </w:t>
      </w:r>
      <w:del w:id="289" w:author="Vivien F. Taylor" w:date="2018-10-30T16:17:00Z">
        <w:r w:rsidDel="00E85F66">
          <w:delText xml:space="preserve">methylmercury </w:delText>
        </w:r>
      </w:del>
      <w:proofErr w:type="spellStart"/>
      <w:ins w:id="290" w:author="Vivien F. Taylor" w:date="2018-10-30T16:17:00Z">
        <w:r w:rsidR="00E85F66">
          <w:t>MeHg</w:t>
        </w:r>
        <w:proofErr w:type="spellEnd"/>
        <w:r w:rsidR="00E85F66">
          <w:t xml:space="preserve"> </w:t>
        </w:r>
      </w:ins>
      <w:r>
        <w:t xml:space="preserve">in adults because we assumed that adults had a short duration of exposure to the pool and that it was thus unlikely that </w:t>
      </w:r>
      <w:del w:id="291" w:author="Vivien F. Taylor" w:date="2018-10-30T16:17:00Z">
        <w:r w:rsidDel="00E85F66">
          <w:delText xml:space="preserve">methylmercury </w:delText>
        </w:r>
      </w:del>
      <w:proofErr w:type="spellStart"/>
      <w:ins w:id="292" w:author="Vivien F. Taylor" w:date="2018-10-30T16:17:00Z">
        <w:r w:rsidR="00E85F66">
          <w:t>MeHg</w:t>
        </w:r>
        <w:proofErr w:type="spellEnd"/>
        <w:r w:rsidR="00E85F66">
          <w:t xml:space="preserve"> </w:t>
        </w:r>
      </w:ins>
      <w:r>
        <w:t xml:space="preserve">in adults could be linked plausibly </w:t>
      </w:r>
      <w:proofErr w:type="spellStart"/>
      <w:r>
        <w:t>to</w:t>
      </w:r>
      <w:del w:id="293" w:author="Vivien F. Taylor" w:date="2018-10-30T16:17:00Z">
        <w:r w:rsidDel="00E85F66">
          <w:delText xml:space="preserve"> methylmercury</w:delText>
        </w:r>
      </w:del>
      <w:ins w:id="294" w:author="Vivien F. Taylor" w:date="2018-10-30T16:17:00Z">
        <w:r w:rsidR="00E85F66">
          <w:t>MeHg</w:t>
        </w:r>
      </w:ins>
      <w:proofErr w:type="spellEnd"/>
      <w:r>
        <w:t xml:space="preserve"> in the water. This left us with three possible models: the combined effect of species and habitat plus two models that considered each variable in isolation.</w:t>
      </w:r>
    </w:p>
    <w:p w14:paraId="7E06FDC5" w14:textId="77777777" w:rsidR="002B5D69" w:rsidRDefault="002B5D69" w:rsidP="00422311">
      <w:pPr>
        <w:spacing w:line="480" w:lineRule="auto"/>
      </w:pPr>
    </w:p>
    <w:p w14:paraId="13E8AC44" w14:textId="7D31E40F" w:rsidR="007C5360" w:rsidRPr="004C6244" w:rsidRDefault="007C5360" w:rsidP="00422311">
      <w:pPr>
        <w:spacing w:line="480" w:lineRule="auto"/>
      </w:pPr>
      <w:r>
        <w:t xml:space="preserve">We fit each model using the </w:t>
      </w:r>
      <w:proofErr w:type="spellStart"/>
      <w:r w:rsidR="00E41A69">
        <w:t>lmer</w:t>
      </w:r>
      <w:proofErr w:type="spellEnd"/>
      <w:r w:rsidR="00E41A69">
        <w:t xml:space="preserve"> function in R package lme4 (Bates et al. 201</w:t>
      </w:r>
      <w:r w:rsidR="0047167D">
        <w:t>5</w:t>
      </w:r>
      <w:r w:rsidR="00E41A69">
        <w:t xml:space="preserve">). We then used the R package </w:t>
      </w:r>
      <w:proofErr w:type="spellStart"/>
      <w:r w:rsidR="00E41A69">
        <w:t>AICcmodavg</w:t>
      </w:r>
      <w:proofErr w:type="spellEnd"/>
      <w:r w:rsidR="00E41A69">
        <w:t xml:space="preserve"> (Mazerolle 2017)</w:t>
      </w:r>
      <w:r>
        <w:t xml:space="preserve"> </w:t>
      </w:r>
      <w:r w:rsidR="00E41A69">
        <w:t xml:space="preserve">to rank each model based on Akaike’s </w:t>
      </w:r>
      <w:r w:rsidR="00E41A69">
        <w:lastRenderedPageBreak/>
        <w:t>Information Criteria (AIC). We chose to use AIC as the ranking variable, rather than the small-sample correction (</w:t>
      </w:r>
      <w:proofErr w:type="spellStart"/>
      <w:r w:rsidR="00E41A69">
        <w:t>AIC</w:t>
      </w:r>
      <w:r w:rsidR="00E41A69">
        <w:softHyphen/>
      </w:r>
      <w:r w:rsidR="00E41A69">
        <w:softHyphen/>
      </w:r>
      <w:r w:rsidR="00E41A69">
        <w:rPr>
          <w:vertAlign w:val="subscript"/>
        </w:rPr>
        <w:t>c</w:t>
      </w:r>
      <w:proofErr w:type="spellEnd"/>
      <w:r w:rsidR="00E41A69">
        <w:t>), because of the uncertainty in determining the effective sample size for mixed-effects models (</w:t>
      </w:r>
      <w:proofErr w:type="spellStart"/>
      <w:r w:rsidR="0047167D" w:rsidRPr="0047167D">
        <w:t>Bolker</w:t>
      </w:r>
      <w:proofErr w:type="spellEnd"/>
      <w:r w:rsidR="0047167D" w:rsidRPr="0047167D">
        <w:t xml:space="preserve"> et al. 2009</w:t>
      </w:r>
      <w:r w:rsidR="00E41A69">
        <w:t xml:space="preserve">). However, when we ranked models according to </w:t>
      </w:r>
      <w:proofErr w:type="spellStart"/>
      <w:r w:rsidR="00E41A69">
        <w:t>AIC</w:t>
      </w:r>
      <w:r w:rsidR="00E41A69">
        <w:softHyphen/>
      </w:r>
      <w:r w:rsidR="00E41A69">
        <w:softHyphen/>
      </w:r>
      <w:r w:rsidR="00E41A69">
        <w:rPr>
          <w:vertAlign w:val="subscript"/>
        </w:rPr>
        <w:t>c</w:t>
      </w:r>
      <w:proofErr w:type="spellEnd"/>
      <w:r w:rsidR="00E41A69">
        <w:t xml:space="preserve">, setting the effective sample size (using the nobs argument in </w:t>
      </w:r>
      <w:proofErr w:type="spellStart"/>
      <w:r w:rsidR="00E41A69">
        <w:t>AICcmodavg</w:t>
      </w:r>
      <w:proofErr w:type="spellEnd"/>
      <w:r w:rsidR="00E41A69">
        <w:t xml:space="preserve">) to either the number of pools (n=6) or the total number of observations, the results were qualitatively similar. We assessed the importance of each predictor variable based on the model-averaged regression coefficient and its unconditional 95% confidence interval. </w:t>
      </w:r>
      <w:r w:rsidR="00D72118">
        <w:t>When averaging the coefficients, we used only the subset of models in which each term appeared</w:t>
      </w:r>
      <w:r w:rsidR="00316D3D">
        <w:t xml:space="preserve"> because the inclusion of models with an interaction term precludes the use of shrinkage methods, which include all models in the averaging procedure (Mazerolle 2017). We note that disagreement exists among statisticians regarding the validity of generating inference from model-averaged coefficients (</w:t>
      </w:r>
      <w:proofErr w:type="spellStart"/>
      <w:r w:rsidR="0047167D" w:rsidRPr="0047167D">
        <w:t>Bolker</w:t>
      </w:r>
      <w:proofErr w:type="spellEnd"/>
      <w:r w:rsidR="0047167D" w:rsidRPr="0047167D">
        <w:t xml:space="preserve"> et al. 2009</w:t>
      </w:r>
      <w:r w:rsidR="00316D3D">
        <w:t xml:space="preserve">, Cade 2015); however, our findings were the same whether relying on model-averaged coefficients or model-averaged predictions as the basis of inference about methylmercury levels in the amphibians. In the primary critique of using model-averaged coefficients </w:t>
      </w:r>
      <w:r w:rsidR="00887C6D">
        <w:t xml:space="preserve">as the basis of inference, Cade (2015:2381) notes that “model averaging the predicted responses…can be used to indirectly explore model relationships”. As such, we believe that the concordance between these two approaches suggests our findings are robust to any putative shortcoming of model-averaged regression coefficients. </w:t>
      </w:r>
      <w:r w:rsidR="004C6244">
        <w:t>We assessed goodness-of-fit using R</w:t>
      </w:r>
      <w:r w:rsidR="004C6244">
        <w:rPr>
          <w:vertAlign w:val="superscript"/>
        </w:rPr>
        <w:t>2</w:t>
      </w:r>
      <w:r w:rsidR="004C6244">
        <w:t xml:space="preserve"> values estimated by the </w:t>
      </w:r>
      <w:proofErr w:type="spellStart"/>
      <w:r w:rsidR="004C6244" w:rsidRPr="004C6244">
        <w:t>r.squaredGLMM</w:t>
      </w:r>
      <w:proofErr w:type="spellEnd"/>
      <w:r w:rsidR="004C6244" w:rsidRPr="004C6244">
        <w:t xml:space="preserve"> </w:t>
      </w:r>
      <w:r w:rsidR="004C6244">
        <w:t xml:space="preserve">function in the R package </w:t>
      </w:r>
      <w:proofErr w:type="spellStart"/>
      <w:r w:rsidR="004C6244">
        <w:t>MuMIn</w:t>
      </w:r>
      <w:proofErr w:type="spellEnd"/>
      <w:r w:rsidR="004C6244">
        <w:t xml:space="preserve"> (Barton 2018). We used residual plots as described by Pinheiro and Bates (2000) to examine the validity of model assumptions. </w:t>
      </w:r>
    </w:p>
    <w:p w14:paraId="50589F2D" w14:textId="77777777" w:rsidR="00887C6D" w:rsidRDefault="00887C6D" w:rsidP="00422311">
      <w:pPr>
        <w:spacing w:line="480" w:lineRule="auto"/>
      </w:pPr>
    </w:p>
    <w:p w14:paraId="4DE42AEA" w14:textId="77777777" w:rsidR="00476BD8" w:rsidRPr="00E41A69" w:rsidRDefault="00476BD8" w:rsidP="00422311">
      <w:pPr>
        <w:spacing w:line="480" w:lineRule="auto"/>
      </w:pPr>
    </w:p>
    <w:p w14:paraId="3A9ADD66" w14:textId="77777777" w:rsidR="00DB70BD" w:rsidRDefault="001A5B11" w:rsidP="000D3751">
      <w:pPr>
        <w:spacing w:line="480" w:lineRule="auto"/>
        <w:rPr>
          <w:b/>
        </w:rPr>
      </w:pPr>
      <w:r>
        <w:rPr>
          <w:b/>
        </w:rPr>
        <w:t>Result</w:t>
      </w:r>
      <w:r w:rsidRPr="001A5B11">
        <w:rPr>
          <w:b/>
        </w:rPr>
        <w:t>s</w:t>
      </w:r>
    </w:p>
    <w:p w14:paraId="43D7EE77" w14:textId="77777777" w:rsidR="00476BD8" w:rsidRPr="001A5B11" w:rsidRDefault="00476BD8" w:rsidP="000D3751">
      <w:pPr>
        <w:spacing w:line="480" w:lineRule="auto"/>
        <w:rPr>
          <w:b/>
        </w:rPr>
      </w:pPr>
    </w:p>
    <w:p w14:paraId="622C6C1E" w14:textId="4643D4E2" w:rsidR="001A5B11" w:rsidRDefault="00D6266F" w:rsidP="000D3751">
      <w:pPr>
        <w:spacing w:line="480" w:lineRule="auto"/>
      </w:pPr>
      <w:commentRangeStart w:id="295"/>
      <w:r>
        <w:t xml:space="preserve">There were no differences in </w:t>
      </w:r>
      <w:r w:rsidR="00ED43C9">
        <w:t xml:space="preserve">mean </w:t>
      </w:r>
      <w:r>
        <w:t xml:space="preserve">pool size (area, perimeter), </w:t>
      </w:r>
      <w:r w:rsidR="00ED43C9">
        <w:t xml:space="preserve">maximum </w:t>
      </w:r>
      <w:r>
        <w:t>water depth, or pool elevation between forest cover types (Table 1)</w:t>
      </w:r>
      <w:commentRangeEnd w:id="295"/>
      <w:r w:rsidR="007E5064">
        <w:rPr>
          <w:rStyle w:val="CommentReference"/>
          <w:rFonts w:asciiTheme="minorHAnsi" w:eastAsiaTheme="minorHAnsi" w:hAnsiTheme="minorHAnsi" w:cstheme="minorBidi"/>
        </w:rPr>
        <w:commentReference w:id="295"/>
      </w:r>
      <w:r>
        <w:t>.</w:t>
      </w:r>
      <w:r w:rsidR="00F91789">
        <w:t xml:space="preserve"> However, several water chemistry metrics differed significantly between pools in deciduous and coniferous stands: pools in coniferous stands had lower pH (</w:t>
      </w:r>
      <w:commentRangeStart w:id="296"/>
      <w:r w:rsidR="00F91789">
        <w:t>mean coniferous = 5.16, deciduous = 6.21</w:t>
      </w:r>
      <w:commentRangeEnd w:id="296"/>
      <w:r w:rsidR="00BB5C27">
        <w:rPr>
          <w:rStyle w:val="CommentReference"/>
          <w:rFonts w:asciiTheme="minorHAnsi" w:eastAsiaTheme="minorHAnsi" w:hAnsiTheme="minorHAnsi" w:cstheme="minorBidi"/>
        </w:rPr>
        <w:commentReference w:id="296"/>
      </w:r>
      <w:r w:rsidR="00F91789">
        <w:t xml:space="preserve">), greater DOC (mean coniferous = 17.46 mg/L, deciduous = 11.90 mg/L), lower conductivity (mean coniferous = 17.53 </w:t>
      </w:r>
      <w:r w:rsidR="00F91789" w:rsidRPr="00F91789">
        <w:t>µS/cm</w:t>
      </w:r>
      <w:r w:rsidR="00F91789">
        <w:t xml:space="preserve">, deciduous = 37.13 </w:t>
      </w:r>
      <w:r w:rsidR="00F91789" w:rsidRPr="00F91789">
        <w:t>µS/cm</w:t>
      </w:r>
      <w:r w:rsidR="00F91789">
        <w:t xml:space="preserve">), and </w:t>
      </w:r>
      <w:commentRangeStart w:id="297"/>
      <w:r w:rsidR="00F91789">
        <w:t xml:space="preserve">greater aluminum </w:t>
      </w:r>
      <w:r w:rsidR="00D54AD2">
        <w:t xml:space="preserve">concentrations </w:t>
      </w:r>
      <w:r w:rsidR="00F91789">
        <w:t xml:space="preserve">(mean coniferous = </w:t>
      </w:r>
      <w:r w:rsidR="004057E4">
        <w:t xml:space="preserve">152.45 </w:t>
      </w:r>
      <w:r w:rsidR="004057E4" w:rsidRPr="004057E4">
        <w:t>µg/L</w:t>
      </w:r>
      <w:r w:rsidR="004057E4">
        <w:t xml:space="preserve">, deciduous = 61.62 </w:t>
      </w:r>
      <w:r w:rsidR="004057E4" w:rsidRPr="004057E4">
        <w:t>µg/L</w:t>
      </w:r>
      <w:r w:rsidR="004057E4">
        <w:t>)</w:t>
      </w:r>
      <w:commentRangeEnd w:id="297"/>
      <w:r w:rsidR="00BB5C27">
        <w:rPr>
          <w:rStyle w:val="CommentReference"/>
          <w:rFonts w:asciiTheme="minorHAnsi" w:eastAsiaTheme="minorHAnsi" w:hAnsiTheme="minorHAnsi" w:cstheme="minorBidi"/>
        </w:rPr>
        <w:commentReference w:id="297"/>
      </w:r>
      <w:r w:rsidR="004057E4">
        <w:t xml:space="preserve"> </w:t>
      </w:r>
      <w:r w:rsidR="00F91789">
        <w:t>(Table</w:t>
      </w:r>
      <w:r w:rsidR="009100E8">
        <w:t xml:space="preserve"> </w:t>
      </w:r>
      <w:r w:rsidR="00F91789">
        <w:t>2)</w:t>
      </w:r>
      <w:r w:rsidR="004057E4">
        <w:t>.</w:t>
      </w:r>
      <w:r w:rsidR="00F1715C">
        <w:t xml:space="preserve"> </w:t>
      </w:r>
      <w:commentRangeStart w:id="298"/>
      <w:r w:rsidR="00F1715C">
        <w:t>Additionally,</w:t>
      </w:r>
      <w:r w:rsidR="00F1715C" w:rsidRPr="00F1715C">
        <w:t xml:space="preserve"> </w:t>
      </w:r>
      <w:r w:rsidR="00F1715C">
        <w:t xml:space="preserve">coniferous pool </w:t>
      </w:r>
      <w:r w:rsidR="00ED0BAF">
        <w:t xml:space="preserve">water </w:t>
      </w:r>
      <w:r w:rsidR="00F1715C">
        <w:t xml:space="preserve">had greater </w:t>
      </w:r>
      <w:r w:rsidR="00B00778">
        <w:t xml:space="preserve">concentrations of </w:t>
      </w:r>
      <w:proofErr w:type="spellStart"/>
      <w:r w:rsidR="00F1715C">
        <w:t>THg</w:t>
      </w:r>
      <w:proofErr w:type="spellEnd"/>
      <w:r w:rsidR="00F1715C">
        <w:t xml:space="preserve"> (mean coniferous = 5.56 ng/L, deciduous = 3.05 ng/L) and </w:t>
      </w:r>
      <w:proofErr w:type="spellStart"/>
      <w:r w:rsidR="00F1715C">
        <w:t>MeHg</w:t>
      </w:r>
      <w:proofErr w:type="spellEnd"/>
      <w:r w:rsidR="00F1715C">
        <w:t xml:space="preserve"> (mean coniferous = 1.19 ng/L, deciduous = 0.56 ng/L)</w:t>
      </w:r>
      <w:r w:rsidR="00B00778">
        <w:t xml:space="preserve"> compared to deciduous pool</w:t>
      </w:r>
      <w:r w:rsidR="00ED0BAF">
        <w:t xml:space="preserve"> water</w:t>
      </w:r>
      <w:r w:rsidR="00F1715C">
        <w:t xml:space="preserve"> (Table 2).</w:t>
      </w:r>
      <w:r w:rsidR="00B00778">
        <w:t xml:space="preserve"> </w:t>
      </w:r>
      <w:commentRangeEnd w:id="298"/>
      <w:r w:rsidR="00BB5C27">
        <w:rPr>
          <w:rStyle w:val="CommentReference"/>
          <w:rFonts w:asciiTheme="minorHAnsi" w:eastAsiaTheme="minorHAnsi" w:hAnsiTheme="minorHAnsi" w:cstheme="minorBidi"/>
        </w:rPr>
        <w:commentReference w:id="298"/>
      </w:r>
      <w:commentRangeStart w:id="299"/>
      <w:del w:id="300" w:author="Vivien F. Taylor" w:date="2018-10-28T18:16:00Z">
        <w:r w:rsidR="00E37CEB" w:rsidDel="006D6161">
          <w:delText>Concentrations of MeHg in coniferous pool</w:delText>
        </w:r>
        <w:r w:rsidR="00914756" w:rsidDel="006D6161">
          <w:delText xml:space="preserve"> water</w:delText>
        </w:r>
        <w:r w:rsidR="00E37CEB" w:rsidDel="006D6161">
          <w:delText xml:space="preserve"> showed significant </w:delText>
        </w:r>
        <w:r w:rsidR="00914756" w:rsidDel="006D6161">
          <w:delText xml:space="preserve">positive </w:delText>
        </w:r>
        <w:r w:rsidR="00E37CEB" w:rsidDel="006D6161">
          <w:delText>correlations to DOC (</w:delText>
        </w:r>
        <w:r w:rsidR="003E4957" w:rsidDel="006D6161">
          <w:delText>R</w:delText>
        </w:r>
        <w:r w:rsidR="00E37CEB" w:rsidRPr="00E37CEB" w:rsidDel="006D6161">
          <w:rPr>
            <w:vertAlign w:val="superscript"/>
          </w:rPr>
          <w:delText>2</w:delText>
        </w:r>
        <w:r w:rsidR="00E37CEB" w:rsidDel="006D6161">
          <w:rPr>
            <w:vertAlign w:val="superscript"/>
          </w:rPr>
          <w:delText xml:space="preserve"> </w:delText>
        </w:r>
        <w:r w:rsidR="00E37CEB" w:rsidDel="006D6161">
          <w:delText xml:space="preserve">= 0.785, </w:delText>
        </w:r>
        <w:r w:rsidR="00E37CEB" w:rsidRPr="00E37CEB" w:rsidDel="006D6161">
          <w:rPr>
            <w:i/>
          </w:rPr>
          <w:delText>P</w:delText>
        </w:r>
        <w:r w:rsidR="00E37CEB" w:rsidDel="006D6161">
          <w:delText>&lt;0.001)</w:delText>
        </w:r>
        <w:r w:rsidR="00914756" w:rsidDel="006D6161">
          <w:delText xml:space="preserve"> and</w:delText>
        </w:r>
        <w:r w:rsidR="00E37CEB" w:rsidDel="006D6161">
          <w:delText xml:space="preserve"> aluminum (</w:delText>
        </w:r>
        <w:r w:rsidR="003E4957" w:rsidDel="006D6161">
          <w:delText>R</w:delText>
        </w:r>
        <w:r w:rsidR="00E37CEB" w:rsidRPr="00E37CEB" w:rsidDel="006D6161">
          <w:rPr>
            <w:vertAlign w:val="superscript"/>
          </w:rPr>
          <w:delText>2</w:delText>
        </w:r>
        <w:r w:rsidR="00E37CEB" w:rsidDel="006D6161">
          <w:rPr>
            <w:vertAlign w:val="superscript"/>
          </w:rPr>
          <w:delText xml:space="preserve"> </w:delText>
        </w:r>
        <w:r w:rsidR="00E37CEB" w:rsidDel="006D6161">
          <w:delText xml:space="preserve">= 0.669, </w:delText>
        </w:r>
        <w:r w:rsidR="00E37CEB" w:rsidRPr="00E37CEB" w:rsidDel="006D6161">
          <w:rPr>
            <w:i/>
          </w:rPr>
          <w:delText>P</w:delText>
        </w:r>
        <w:r w:rsidR="00E37CEB" w:rsidDel="006D6161">
          <w:delText xml:space="preserve">&lt;0.001), and </w:delText>
        </w:r>
        <w:r w:rsidR="00914756" w:rsidDel="006D6161">
          <w:delText xml:space="preserve">correlated negatively with </w:delText>
        </w:r>
        <w:r w:rsidR="00E37CEB" w:rsidDel="006D6161">
          <w:delText>pH (</w:delText>
        </w:r>
        <w:r w:rsidR="003E4957" w:rsidDel="006D6161">
          <w:delText>R</w:delText>
        </w:r>
        <w:r w:rsidR="00E37CEB" w:rsidRPr="00E37CEB" w:rsidDel="006D6161">
          <w:rPr>
            <w:vertAlign w:val="superscript"/>
          </w:rPr>
          <w:delText>2</w:delText>
        </w:r>
        <w:r w:rsidR="00E37CEB" w:rsidDel="006D6161">
          <w:delText xml:space="preserve"> = -0.618, </w:delText>
        </w:r>
        <w:r w:rsidR="00E37CEB" w:rsidRPr="00E37CEB" w:rsidDel="006D6161">
          <w:rPr>
            <w:i/>
          </w:rPr>
          <w:delText>P</w:delText>
        </w:r>
        <w:r w:rsidR="00E37CEB" w:rsidDel="006D6161">
          <w:delText>&lt;0.001).</w:delText>
        </w:r>
        <w:commentRangeEnd w:id="299"/>
        <w:r w:rsidR="00941070" w:rsidDel="006D6161">
          <w:rPr>
            <w:rStyle w:val="CommentReference"/>
            <w:rFonts w:asciiTheme="minorHAnsi" w:eastAsiaTheme="minorHAnsi" w:hAnsiTheme="minorHAnsi" w:cstheme="minorBidi"/>
          </w:rPr>
          <w:commentReference w:id="299"/>
        </w:r>
      </w:del>
      <w:r w:rsidR="00E37CEB">
        <w:t xml:space="preserve"> </w:t>
      </w:r>
      <w:commentRangeStart w:id="301"/>
      <w:r w:rsidR="00B00778" w:rsidRPr="00B00778">
        <w:t xml:space="preserve">Temporally, </w:t>
      </w:r>
      <w:r w:rsidR="00ED0BAF">
        <w:t>during the inundation period</w:t>
      </w:r>
      <w:r w:rsidR="00ED0BAF" w:rsidRPr="00B00778">
        <w:t xml:space="preserve"> (April t</w:t>
      </w:r>
      <w:r w:rsidR="00F868B9">
        <w:t>hrough</w:t>
      </w:r>
      <w:r w:rsidR="00ED0BAF" w:rsidRPr="00B00778">
        <w:t xml:space="preserve"> July)</w:t>
      </w:r>
      <w:r w:rsidR="00C6470F">
        <w:t>,</w:t>
      </w:r>
      <w:r w:rsidR="00ED0BAF">
        <w:t xml:space="preserve"> </w:t>
      </w:r>
      <w:r w:rsidR="00B00778">
        <w:t>increases</w:t>
      </w:r>
      <w:r w:rsidR="00B00778" w:rsidRPr="00B00778">
        <w:t xml:space="preserve"> in </w:t>
      </w:r>
      <w:r w:rsidR="00B00778">
        <w:t xml:space="preserve">water </w:t>
      </w:r>
      <w:proofErr w:type="spellStart"/>
      <w:r w:rsidR="00B00778" w:rsidRPr="00B00778">
        <w:t>MeHg</w:t>
      </w:r>
      <w:proofErr w:type="spellEnd"/>
      <w:r w:rsidR="00B00778" w:rsidRPr="00B00778">
        <w:t xml:space="preserve"> coincided with increases in temperature and decreases in dissolved oxygen </w:t>
      </w:r>
      <w:r w:rsidR="00B00778">
        <w:t>(Fig</w:t>
      </w:r>
      <w:r w:rsidR="00230F71">
        <w:t>ure</w:t>
      </w:r>
      <w:r w:rsidR="00B00778">
        <w:t xml:space="preserve"> 1)</w:t>
      </w:r>
      <w:r w:rsidR="00B00778" w:rsidRPr="00B00778">
        <w:t>.</w:t>
      </w:r>
      <w:commentRangeEnd w:id="301"/>
      <w:r w:rsidR="006D6161">
        <w:rPr>
          <w:rStyle w:val="CommentReference"/>
          <w:rFonts w:asciiTheme="minorHAnsi" w:eastAsiaTheme="minorHAnsi" w:hAnsiTheme="minorHAnsi" w:cstheme="minorBidi"/>
        </w:rPr>
        <w:commentReference w:id="301"/>
      </w:r>
    </w:p>
    <w:p w14:paraId="37D1D588" w14:textId="77777777" w:rsidR="00FB650F" w:rsidRDefault="00FB650F" w:rsidP="000D3751">
      <w:pPr>
        <w:spacing w:line="480" w:lineRule="auto"/>
      </w:pPr>
    </w:p>
    <w:p w14:paraId="07F981A6" w14:textId="097C786B" w:rsidR="00FB650F" w:rsidRDefault="00FB650F" w:rsidP="000D3751">
      <w:pPr>
        <w:spacing w:line="480" w:lineRule="auto"/>
      </w:pPr>
      <w:r w:rsidRPr="00476BD8">
        <w:t>Mercury in Amphibians</w:t>
      </w:r>
    </w:p>
    <w:p w14:paraId="454F2B20" w14:textId="77777777" w:rsidR="00476BD8" w:rsidRPr="00476BD8" w:rsidRDefault="00476BD8" w:rsidP="000D3751">
      <w:pPr>
        <w:spacing w:line="480" w:lineRule="auto"/>
      </w:pPr>
    </w:p>
    <w:p w14:paraId="3357D5E2" w14:textId="250C5446" w:rsidR="003B2977" w:rsidRDefault="000718A4" w:rsidP="000D3751">
      <w:pPr>
        <w:spacing w:line="480" w:lineRule="auto"/>
      </w:pPr>
      <w:commentRangeStart w:id="302"/>
      <w:r>
        <w:t xml:space="preserve">Eggs and larvae of </w:t>
      </w:r>
      <w:r w:rsidR="00596554">
        <w:t>w</w:t>
      </w:r>
      <w:r>
        <w:t xml:space="preserve">ood </w:t>
      </w:r>
      <w:r w:rsidR="00596554">
        <w:t>f</w:t>
      </w:r>
      <w:r>
        <w:t xml:space="preserve">rog and </w:t>
      </w:r>
      <w:r w:rsidR="00596554">
        <w:t>s</w:t>
      </w:r>
      <w:r>
        <w:t xml:space="preserve">potted </w:t>
      </w:r>
      <w:r w:rsidR="00596554">
        <w:t>s</w:t>
      </w:r>
      <w:r>
        <w:t xml:space="preserve">alamander accumulated </w:t>
      </w:r>
      <w:del w:id="303" w:author="Vivien F. Taylor" w:date="2018-10-28T10:41:00Z">
        <w:r w:rsidR="002B5D69" w:rsidDel="00493C83">
          <w:delText>methyl</w:delText>
        </w:r>
        <w:r w:rsidDel="00493C83">
          <w:delText xml:space="preserve">mercury </w:delText>
        </w:r>
      </w:del>
      <w:proofErr w:type="spellStart"/>
      <w:ins w:id="304" w:author="Vivien F. Taylor" w:date="2018-10-28T10:41:00Z">
        <w:r w:rsidR="00493C83">
          <w:t>MeHg</w:t>
        </w:r>
        <w:proofErr w:type="spellEnd"/>
        <w:r w:rsidR="00493C83">
          <w:t xml:space="preserve"> </w:t>
        </w:r>
      </w:ins>
      <w:r>
        <w:t>at different rates</w:t>
      </w:r>
      <w:r w:rsidR="00307D4A">
        <w:t xml:space="preserve"> (Table 3</w:t>
      </w:r>
      <w:r w:rsidR="00066362">
        <w:t>; Fig</w:t>
      </w:r>
      <w:r w:rsidR="00230F71">
        <w:t>ure</w:t>
      </w:r>
      <w:r w:rsidR="00066362">
        <w:t xml:space="preserve"> 2</w:t>
      </w:r>
      <w:r w:rsidR="002B5D69">
        <w:t>B</w:t>
      </w:r>
      <w:r w:rsidR="00307D4A">
        <w:t>)</w:t>
      </w:r>
      <w:r>
        <w:t xml:space="preserve">, such that models without the interaction term between species and life stage received no support in the model-selection process (Table </w:t>
      </w:r>
      <w:r w:rsidR="00FB650F">
        <w:t>4</w:t>
      </w:r>
      <w:r>
        <w:t xml:space="preserve">). </w:t>
      </w:r>
      <w:commentRangeEnd w:id="302"/>
      <w:r w:rsidR="00B817D7">
        <w:rPr>
          <w:rStyle w:val="CommentReference"/>
          <w:rFonts w:asciiTheme="minorHAnsi" w:eastAsiaTheme="minorHAnsi" w:hAnsiTheme="minorHAnsi" w:cstheme="minorBidi"/>
        </w:rPr>
        <w:commentReference w:id="302"/>
      </w:r>
      <w:r w:rsidR="00BC4B27">
        <w:t>The global model</w:t>
      </w:r>
      <w:ins w:id="305" w:author="Vivien F. Taylor" w:date="2018-10-28T11:35:00Z">
        <w:r w:rsidR="00B817D7">
          <w:t xml:space="preserve"> (which included species, habitat, life stage, and </w:t>
        </w:r>
        <w:proofErr w:type="spellStart"/>
        <w:r w:rsidR="00B817D7">
          <w:t>MeHg</w:t>
        </w:r>
        <w:proofErr w:type="spellEnd"/>
        <w:r w:rsidR="00B817D7">
          <w:t xml:space="preserve"> in the water column)</w:t>
        </w:r>
      </w:ins>
      <w:r w:rsidR="00BC4B27">
        <w:t xml:space="preserve"> provided a good fit to the data (R</w:t>
      </w:r>
      <w:r w:rsidR="00BC4B27">
        <w:rPr>
          <w:vertAlign w:val="superscript"/>
        </w:rPr>
        <w:t>2</w:t>
      </w:r>
      <w:r w:rsidR="00BC4B27">
        <w:t xml:space="preserve"> = 0.92). </w:t>
      </w:r>
      <w:r>
        <w:t>Although each of the four predictor variables appeared among the top-ranked models, model-averaged regression coefficients for both habitat (</w:t>
      </w:r>
      <w:proofErr w:type="spellStart"/>
      <w:r>
        <w:rPr>
          <w:i/>
        </w:rPr>
        <w:t>b</w:t>
      </w:r>
      <w:r w:rsidR="00FB1831">
        <w:rPr>
          <w:vertAlign w:val="subscript"/>
        </w:rPr>
        <w:t>habitat</w:t>
      </w:r>
      <w:proofErr w:type="spellEnd"/>
      <w:r>
        <w:t xml:space="preserve"> = 0.16, 95% CI = -0.04 – 0.35) and water </w:t>
      </w:r>
      <w:del w:id="306" w:author="Vivien F. Taylor" w:date="2018-10-28T10:41:00Z">
        <w:r w:rsidDel="00493C83">
          <w:delText xml:space="preserve">methylmercury </w:delText>
        </w:r>
      </w:del>
      <w:proofErr w:type="spellStart"/>
      <w:ins w:id="307" w:author="Vivien F. Taylor" w:date="2018-10-28T10:41:00Z">
        <w:r w:rsidR="00493C83">
          <w:t>MeHg</w:t>
        </w:r>
        <w:proofErr w:type="spellEnd"/>
        <w:r w:rsidR="00493C83">
          <w:t xml:space="preserve"> </w:t>
        </w:r>
      </w:ins>
      <w:r>
        <w:t>(</w:t>
      </w:r>
      <w:proofErr w:type="spellStart"/>
      <w:r>
        <w:rPr>
          <w:i/>
        </w:rPr>
        <w:t>b</w:t>
      </w:r>
      <w:r w:rsidR="00FB1831" w:rsidRPr="00FB1831">
        <w:rPr>
          <w:vertAlign w:val="subscript"/>
        </w:rPr>
        <w:t>water</w:t>
      </w:r>
      <w:proofErr w:type="spellEnd"/>
      <w:r w:rsidR="00FB1831" w:rsidRPr="00FB1831">
        <w:rPr>
          <w:vertAlign w:val="subscript"/>
        </w:rPr>
        <w:t xml:space="preserve"> </w:t>
      </w:r>
      <w:proofErr w:type="spellStart"/>
      <w:r w:rsidR="00FB1831" w:rsidRPr="00FB1831">
        <w:rPr>
          <w:vertAlign w:val="subscript"/>
        </w:rPr>
        <w:t>MeHg</w:t>
      </w:r>
      <w:proofErr w:type="spellEnd"/>
      <w:r>
        <w:rPr>
          <w:b/>
          <w:i/>
        </w:rPr>
        <w:t xml:space="preserve"> </w:t>
      </w:r>
      <w:r w:rsidRPr="003E4957">
        <w:t>= -0.04, 95% CI = -0.21 – 0.13</w:t>
      </w:r>
      <w:r>
        <w:t>) were not distinguishable from zero.</w:t>
      </w:r>
    </w:p>
    <w:p w14:paraId="5D3CA179" w14:textId="77777777" w:rsidR="00B00778" w:rsidRDefault="00B00778" w:rsidP="000D3751">
      <w:pPr>
        <w:spacing w:line="480" w:lineRule="auto"/>
      </w:pPr>
    </w:p>
    <w:p w14:paraId="35F2668A" w14:textId="45175691" w:rsidR="003C0F80" w:rsidRDefault="000718A4" w:rsidP="00494739">
      <w:pPr>
        <w:spacing w:line="480" w:lineRule="auto"/>
      </w:pPr>
      <w:r>
        <w:t xml:space="preserve">Indeed, </w:t>
      </w:r>
      <w:del w:id="308" w:author="Vivien F. Taylor" w:date="2018-10-28T10:41:00Z">
        <w:r w:rsidR="00BC4B27" w:rsidDel="00493C83">
          <w:delText xml:space="preserve">methylmercury </w:delText>
        </w:r>
      </w:del>
      <w:proofErr w:type="spellStart"/>
      <w:ins w:id="309" w:author="Vivien F. Taylor" w:date="2018-10-28T10:41:00Z">
        <w:r w:rsidR="00493C83">
          <w:t>MeHg</w:t>
        </w:r>
        <w:proofErr w:type="spellEnd"/>
        <w:r w:rsidR="00493C83">
          <w:t xml:space="preserve"> </w:t>
        </w:r>
      </w:ins>
      <w:r w:rsidR="00BC4B27">
        <w:t xml:space="preserve">loads in eggs and larvae were best explained by the effect of species, life stage, and the interaction between these two variables (Figure </w:t>
      </w:r>
      <w:r w:rsidR="00066362">
        <w:t>3</w:t>
      </w:r>
      <w:r w:rsidR="00BC4B27">
        <w:t xml:space="preserve">). Levels of </w:t>
      </w:r>
      <w:r w:rsidR="002B5D69">
        <w:t xml:space="preserve">both total mercury and </w:t>
      </w:r>
      <w:r w:rsidR="00BC4B27">
        <w:t xml:space="preserve">methylmercury in eggs of both species were low but increased substantially among both early- and late-stage larvae. </w:t>
      </w:r>
      <w:commentRangeStart w:id="310"/>
      <w:r w:rsidR="00945052">
        <w:t xml:space="preserve">Early salamander larvae had significantly greater </w:t>
      </w:r>
      <w:proofErr w:type="spellStart"/>
      <w:r w:rsidR="00945052">
        <w:t>THg</w:t>
      </w:r>
      <w:proofErr w:type="spellEnd"/>
      <w:r w:rsidR="00945052">
        <w:t xml:space="preserve"> concentrations compared to </w:t>
      </w:r>
      <w:r w:rsidR="00BA61C2">
        <w:t xml:space="preserve">early </w:t>
      </w:r>
      <w:r w:rsidR="00945052">
        <w:t>wood frog</w:t>
      </w:r>
      <w:r w:rsidR="00BA61C2">
        <w:t xml:space="preserve"> tadpole</w:t>
      </w:r>
      <w:r w:rsidR="00945052">
        <w:t>s</w:t>
      </w:r>
      <w:r w:rsidR="00F02E8A">
        <w:t xml:space="preserve"> (t = 8.37, </w:t>
      </w:r>
      <w:r w:rsidR="00F02E8A" w:rsidRPr="00F75B85">
        <w:rPr>
          <w:i/>
        </w:rPr>
        <w:t>P</w:t>
      </w:r>
      <w:r w:rsidR="00F02E8A">
        <w:t>&lt;0.001)</w:t>
      </w:r>
      <w:r w:rsidR="00945052">
        <w:t xml:space="preserve">, but </w:t>
      </w:r>
      <w:proofErr w:type="spellStart"/>
      <w:r w:rsidR="00945052">
        <w:t>THg</w:t>
      </w:r>
      <w:proofErr w:type="spellEnd"/>
      <w:r w:rsidR="00945052">
        <w:t xml:space="preserve"> in</w:t>
      </w:r>
      <w:r w:rsidR="00BA61C2">
        <w:t>creased three-fold</w:t>
      </w:r>
      <w:r w:rsidR="00945052">
        <w:t xml:space="preserve"> </w:t>
      </w:r>
      <w:r w:rsidR="00BA61C2">
        <w:t xml:space="preserve">in </w:t>
      </w:r>
      <w:r w:rsidR="00945052">
        <w:t xml:space="preserve">late-stage wood frog </w:t>
      </w:r>
      <w:r w:rsidR="00BA61C2">
        <w:t>tadpoles</w:t>
      </w:r>
      <w:r w:rsidR="00F02E8A">
        <w:t>,</w:t>
      </w:r>
      <w:r w:rsidR="00472B8D">
        <w:t xml:space="preserve"> while it dropped slightly in </w:t>
      </w:r>
      <w:r w:rsidR="00F02E8A">
        <w:t>older salamander larvae</w:t>
      </w:r>
      <w:r w:rsidR="00945052">
        <w:t xml:space="preserve"> (Fig. 2A).</w:t>
      </w:r>
      <w:commentRangeEnd w:id="310"/>
      <w:r w:rsidR="006D6161">
        <w:rPr>
          <w:rStyle w:val="CommentReference"/>
          <w:rFonts w:asciiTheme="minorHAnsi" w:eastAsiaTheme="minorHAnsi" w:hAnsiTheme="minorHAnsi" w:cstheme="minorBidi"/>
        </w:rPr>
        <w:commentReference w:id="310"/>
      </w:r>
      <w:r w:rsidR="00945052">
        <w:t xml:space="preserve"> </w:t>
      </w:r>
      <w:r w:rsidR="00BA61C2">
        <w:t>Spotted salamander</w:t>
      </w:r>
      <w:r w:rsidR="004519A2">
        <w:t xml:space="preserve"> larvae</w:t>
      </w:r>
      <w:r w:rsidR="00BA61C2">
        <w:t xml:space="preserve"> had significantly greater concentrations of </w:t>
      </w:r>
      <w:proofErr w:type="spellStart"/>
      <w:r w:rsidR="00F02E8A">
        <w:t>MeHg</w:t>
      </w:r>
      <w:proofErr w:type="spellEnd"/>
      <w:r w:rsidR="00945052">
        <w:t xml:space="preserve"> </w:t>
      </w:r>
      <w:r w:rsidR="00BC4B27">
        <w:t xml:space="preserve">at both </w:t>
      </w:r>
      <w:r w:rsidR="004519A2">
        <w:t xml:space="preserve">early- (U = 85.6, </w:t>
      </w:r>
      <w:r w:rsidR="004519A2" w:rsidRPr="004519A2">
        <w:rPr>
          <w:i/>
        </w:rPr>
        <w:t>P</w:t>
      </w:r>
      <w:r w:rsidR="004519A2" w:rsidRPr="004519A2">
        <w:t>&lt;0.001</w:t>
      </w:r>
      <w:r w:rsidR="004519A2">
        <w:t>) and late-stages (</w:t>
      </w:r>
      <w:r w:rsidR="00837281">
        <w:t>t</w:t>
      </w:r>
      <w:r w:rsidR="004519A2">
        <w:t xml:space="preserve"> = </w:t>
      </w:r>
      <w:r w:rsidR="00837281">
        <w:t>4.7</w:t>
      </w:r>
      <w:r w:rsidR="004519A2">
        <w:t xml:space="preserve">, </w:t>
      </w:r>
      <w:r w:rsidR="004519A2" w:rsidRPr="004519A2">
        <w:rPr>
          <w:i/>
        </w:rPr>
        <w:t>P</w:t>
      </w:r>
      <w:r w:rsidR="004519A2">
        <w:t>&lt;0.001)</w:t>
      </w:r>
      <w:r w:rsidR="00BC4B27">
        <w:t xml:space="preserve"> than did </w:t>
      </w:r>
      <w:r w:rsidR="00596554">
        <w:t>w</w:t>
      </w:r>
      <w:r w:rsidR="00BC4B27">
        <w:t xml:space="preserve">ood </w:t>
      </w:r>
      <w:r w:rsidR="00596554">
        <w:t>f</w:t>
      </w:r>
      <w:r w:rsidR="00BC4B27">
        <w:t>rogs</w:t>
      </w:r>
      <w:r w:rsidR="00945052">
        <w:t xml:space="preserve"> (Fig. 2B)</w:t>
      </w:r>
      <w:r w:rsidR="00BC4B27">
        <w:t xml:space="preserve">. </w:t>
      </w:r>
      <w:r w:rsidR="00BA61C2">
        <w:t>The proportion of total mercury that was comprised of methylmercury (e.g. %</w:t>
      </w:r>
      <w:proofErr w:type="spellStart"/>
      <w:r w:rsidR="00BA61C2">
        <w:t>MeHg</w:t>
      </w:r>
      <w:proofErr w:type="spellEnd"/>
      <w:r w:rsidR="00BA61C2">
        <w:t xml:space="preserve">; </w:t>
      </w:r>
      <w:proofErr w:type="spellStart"/>
      <w:r w:rsidR="00BA61C2">
        <w:t>MeHg</w:t>
      </w:r>
      <w:proofErr w:type="spellEnd"/>
      <w:r w:rsidR="00BA61C2">
        <w:t>/</w:t>
      </w:r>
      <w:proofErr w:type="spellStart"/>
      <w:r w:rsidR="00BA61C2">
        <w:t>THg</w:t>
      </w:r>
      <w:proofErr w:type="spellEnd"/>
      <w:r w:rsidR="00BA61C2">
        <w:t xml:space="preserve">) was significantly higher among spotted salamander eggs (t = 2.27, </w:t>
      </w:r>
      <w:r w:rsidR="00BA61C2" w:rsidRPr="000E5198">
        <w:rPr>
          <w:i/>
        </w:rPr>
        <w:t>P</w:t>
      </w:r>
      <w:r w:rsidR="00BA61C2">
        <w:t xml:space="preserve"> = 0.03), early larvae (t = 12.84, </w:t>
      </w:r>
      <w:r w:rsidR="00BA61C2" w:rsidRPr="00796C97">
        <w:rPr>
          <w:i/>
        </w:rPr>
        <w:t>P</w:t>
      </w:r>
      <w:r w:rsidR="00BA61C2">
        <w:t xml:space="preserve">&lt;0.001), and late larvae (t = 19.56, </w:t>
      </w:r>
      <w:r w:rsidR="00BA61C2" w:rsidRPr="000E5198">
        <w:rPr>
          <w:i/>
        </w:rPr>
        <w:t>P</w:t>
      </w:r>
      <w:r w:rsidR="00BA61C2">
        <w:t xml:space="preserve">&lt;0.001) compared to wood frogs (Figure 2C). </w:t>
      </w:r>
      <w:commentRangeStart w:id="311"/>
      <w:r w:rsidR="00BA61C2">
        <w:t>In both wood frogs and spotted salamander</w:t>
      </w:r>
      <w:r w:rsidR="00BA61C2" w:rsidRPr="001D5684">
        <w:t xml:space="preserve"> </w:t>
      </w:r>
      <w:r w:rsidR="00BA61C2">
        <w:t>adults, %</w:t>
      </w:r>
      <w:proofErr w:type="spellStart"/>
      <w:r w:rsidR="00BA61C2">
        <w:t>MeHg</w:t>
      </w:r>
      <w:proofErr w:type="spellEnd"/>
      <w:r w:rsidR="00BA61C2">
        <w:t xml:space="preserve"> was significantly greater in blood samples than in tissue (wood frog, t = 8.98, </w:t>
      </w:r>
      <w:r w:rsidR="00BA61C2" w:rsidRPr="00F75B85">
        <w:rPr>
          <w:i/>
        </w:rPr>
        <w:t>P</w:t>
      </w:r>
      <w:r w:rsidR="00BA61C2">
        <w:t xml:space="preserve">&lt;0.001; spotted salamander, t = 5.24, </w:t>
      </w:r>
      <w:r w:rsidR="00BA61C2" w:rsidRPr="00F75B85">
        <w:rPr>
          <w:i/>
        </w:rPr>
        <w:t>P</w:t>
      </w:r>
      <w:r w:rsidR="00BA61C2">
        <w:t xml:space="preserve">&lt;0.001), while there was no difference in % </w:t>
      </w:r>
      <w:proofErr w:type="spellStart"/>
      <w:r w:rsidR="00BA61C2">
        <w:t>MeHg</w:t>
      </w:r>
      <w:proofErr w:type="spellEnd"/>
      <w:r w:rsidR="00BA61C2">
        <w:t xml:space="preserve"> in blood or tissue between species (Figure 2C). </w:t>
      </w:r>
      <w:commentRangeEnd w:id="311"/>
      <w:r w:rsidR="000518F6">
        <w:rPr>
          <w:rStyle w:val="CommentReference"/>
          <w:rFonts w:asciiTheme="minorHAnsi" w:eastAsiaTheme="minorHAnsi" w:hAnsiTheme="minorHAnsi" w:cstheme="minorBidi"/>
        </w:rPr>
        <w:commentReference w:id="311"/>
      </w:r>
      <w:r w:rsidR="003C0F80">
        <w:t xml:space="preserve">Although habitat did not explain variation in </w:t>
      </w:r>
      <w:proofErr w:type="spellStart"/>
      <w:r w:rsidR="003C0F80">
        <w:t>MeHg</w:t>
      </w:r>
      <w:proofErr w:type="spellEnd"/>
      <w:r w:rsidR="003C0F80">
        <w:t xml:space="preserve"> loads among samples of embryos or larvae, spotted salamander larvae and embryos of both species averaged higher </w:t>
      </w:r>
      <w:proofErr w:type="spellStart"/>
      <w:r w:rsidR="003C0F80">
        <w:t>MeHg</w:t>
      </w:r>
      <w:proofErr w:type="spellEnd"/>
      <w:r w:rsidR="003C0F80">
        <w:t xml:space="preserve"> in deciduous pools (Table 3), but our sample sizes were quite small.</w:t>
      </w:r>
    </w:p>
    <w:p w14:paraId="591339C2" w14:textId="77777777" w:rsidR="003C0F80" w:rsidRDefault="003C0F80" w:rsidP="00494739">
      <w:pPr>
        <w:spacing w:line="480" w:lineRule="auto"/>
      </w:pPr>
    </w:p>
    <w:p w14:paraId="38135C3A" w14:textId="1B543DAA" w:rsidR="00C0196E" w:rsidRDefault="0088084F" w:rsidP="00494739">
      <w:pPr>
        <w:spacing w:line="480" w:lineRule="auto"/>
      </w:pPr>
      <w:r>
        <w:t xml:space="preserve">Surprisingly, predicted </w:t>
      </w:r>
      <w:del w:id="312" w:author="Vivien F. Taylor" w:date="2018-10-28T18:22:00Z">
        <w:r w:rsidDel="006D6161">
          <w:delText xml:space="preserve">methylmercury </w:delText>
        </w:r>
      </w:del>
      <w:proofErr w:type="spellStart"/>
      <w:ins w:id="313" w:author="Vivien F. Taylor" w:date="2018-10-28T18:22:00Z">
        <w:r w:rsidR="006D6161">
          <w:t>MeHg</w:t>
        </w:r>
        <w:proofErr w:type="spellEnd"/>
        <w:r w:rsidR="006D6161">
          <w:t xml:space="preserve"> </w:t>
        </w:r>
      </w:ins>
      <w:r>
        <w:t>loads in adult</w:t>
      </w:r>
      <w:r w:rsidR="003C0F80">
        <w:t xml:space="preserve"> tissue from</w:t>
      </w:r>
      <w:r>
        <w:t xml:space="preserve"> both species </w:t>
      </w:r>
      <w:r w:rsidR="004C6244">
        <w:t xml:space="preserve">were substantially lower than </w:t>
      </w:r>
      <w:commentRangeStart w:id="314"/>
      <w:commentRangeStart w:id="315"/>
      <w:r w:rsidR="004C6244">
        <w:t xml:space="preserve">predicted levels among late-stage larvae of both species </w:t>
      </w:r>
      <w:commentRangeEnd w:id="314"/>
      <w:r w:rsidR="00EF5A13">
        <w:rPr>
          <w:rStyle w:val="CommentReference"/>
          <w:rFonts w:asciiTheme="minorHAnsi" w:eastAsiaTheme="minorHAnsi" w:hAnsiTheme="minorHAnsi" w:cstheme="minorBidi"/>
        </w:rPr>
        <w:commentReference w:id="314"/>
      </w:r>
      <w:commentRangeEnd w:id="315"/>
      <w:r w:rsidR="00D218B2">
        <w:rPr>
          <w:rStyle w:val="CommentReference"/>
          <w:rFonts w:asciiTheme="minorHAnsi" w:eastAsiaTheme="minorHAnsi" w:hAnsiTheme="minorHAnsi" w:cstheme="minorBidi"/>
        </w:rPr>
        <w:commentReference w:id="315"/>
      </w:r>
      <w:r w:rsidR="004C6244">
        <w:t>(</w:t>
      </w:r>
      <w:r w:rsidR="00596554">
        <w:t>w</w:t>
      </w:r>
      <w:r w:rsidR="004C6244">
        <w:t xml:space="preserve">ood </w:t>
      </w:r>
      <w:r w:rsidR="00596554">
        <w:t>f</w:t>
      </w:r>
      <w:r w:rsidR="004C6244">
        <w:t xml:space="preserve">rog adults and late-stage larvae, respectively: 35.8 ng/g [95% CI = 27.6 – 46.7] versus 83.0 ng/g [66.4 – 103.8]; </w:t>
      </w:r>
      <w:r w:rsidR="00596554">
        <w:t>s</w:t>
      </w:r>
      <w:r w:rsidR="004C6244">
        <w:t xml:space="preserve">potted </w:t>
      </w:r>
      <w:r w:rsidR="00596554">
        <w:lastRenderedPageBreak/>
        <w:t>s</w:t>
      </w:r>
      <w:r w:rsidR="004C6244">
        <w:t xml:space="preserve">alamander adults and late-stage larvae, respectively: 70.8 ng/g [54.1 – 92.8] versus 195.4 ng/g [151.5 – 252.0]). </w:t>
      </w:r>
    </w:p>
    <w:p w14:paraId="2A57A093" w14:textId="77777777" w:rsidR="0088084F" w:rsidRDefault="0088084F" w:rsidP="00494739">
      <w:pPr>
        <w:spacing w:line="480" w:lineRule="auto"/>
      </w:pPr>
    </w:p>
    <w:p w14:paraId="09A43228" w14:textId="2A158D9D" w:rsidR="00BC4B27" w:rsidRDefault="00BC4B27" w:rsidP="00494739">
      <w:pPr>
        <w:spacing w:line="480" w:lineRule="auto"/>
      </w:pPr>
      <w:r>
        <w:t xml:space="preserve">Variation in </w:t>
      </w:r>
      <w:del w:id="316" w:author="Vivien F. Taylor" w:date="2018-10-28T18:22:00Z">
        <w:r w:rsidDel="00EF5A13">
          <w:delText xml:space="preserve">methylmercury </w:delText>
        </w:r>
      </w:del>
      <w:proofErr w:type="spellStart"/>
      <w:ins w:id="317" w:author="Vivien F. Taylor" w:date="2018-10-28T18:22:00Z">
        <w:r w:rsidR="00EF5A13">
          <w:t>MeHg</w:t>
        </w:r>
        <w:proofErr w:type="spellEnd"/>
        <w:r w:rsidR="00EF5A13">
          <w:t xml:space="preserve"> </w:t>
        </w:r>
      </w:ins>
      <w:r>
        <w:t>levels among adult</w:t>
      </w:r>
      <w:r w:rsidR="003C0F80">
        <w:t xml:space="preserve"> tissue</w:t>
      </w:r>
      <w:r>
        <w:t xml:space="preserve"> was explained by </w:t>
      </w:r>
      <w:r w:rsidR="0088084F">
        <w:t xml:space="preserve">species, with </w:t>
      </w:r>
      <w:r w:rsidR="00066362">
        <w:t>w</w:t>
      </w:r>
      <w:r w:rsidR="0088084F">
        <w:t xml:space="preserve">ood </w:t>
      </w:r>
      <w:r w:rsidR="00066362">
        <w:t>f</w:t>
      </w:r>
      <w:r w:rsidR="0088084F">
        <w:t xml:space="preserve">rogs having substantially lower levels </w:t>
      </w:r>
      <w:del w:id="318" w:author="Vivien F. Taylor" w:date="2018-10-30T16:29:00Z">
        <w:r w:rsidR="0088084F" w:rsidDel="00A412F8">
          <w:delText xml:space="preserve">of methylmercury </w:delText>
        </w:r>
      </w:del>
      <w:r w:rsidR="0088084F">
        <w:t xml:space="preserve">than </w:t>
      </w:r>
      <w:r w:rsidR="00066362">
        <w:t>s</w:t>
      </w:r>
      <w:r w:rsidR="0088084F">
        <w:t xml:space="preserve">potted </w:t>
      </w:r>
      <w:r w:rsidR="00066362">
        <w:t>s</w:t>
      </w:r>
      <w:r w:rsidR="0088084F">
        <w:t>alamanders (</w:t>
      </w:r>
      <w:proofErr w:type="spellStart"/>
      <w:r w:rsidR="0088084F">
        <w:rPr>
          <w:i/>
        </w:rPr>
        <w:t>b</w:t>
      </w:r>
      <w:r w:rsidR="0088084F">
        <w:rPr>
          <w:vertAlign w:val="subscript"/>
        </w:rPr>
        <w:t>Wood</w:t>
      </w:r>
      <w:proofErr w:type="spellEnd"/>
      <w:r w:rsidR="0088084F">
        <w:rPr>
          <w:vertAlign w:val="subscript"/>
        </w:rPr>
        <w:t xml:space="preserve"> Frog </w:t>
      </w:r>
      <w:r w:rsidR="0088084F">
        <w:t xml:space="preserve"> = -0.66, 95% CI = -0.99 - -0.34) (Fig</w:t>
      </w:r>
      <w:r w:rsidR="00230F71">
        <w:t>ure</w:t>
      </w:r>
      <w:r w:rsidR="0088084F">
        <w:t xml:space="preserve"> </w:t>
      </w:r>
      <w:r w:rsidR="00066362">
        <w:t>4</w:t>
      </w:r>
      <w:r w:rsidR="0088084F">
        <w:t xml:space="preserve">). </w:t>
      </w:r>
      <w:del w:id="319" w:author="Vivien F. Taylor" w:date="2018-10-28T18:23:00Z">
        <w:r w:rsidR="0088084F" w:rsidDel="00EF5A13">
          <w:delText xml:space="preserve">Habitat </w:delText>
        </w:r>
      </w:del>
      <w:ins w:id="320" w:author="Vivien F. Taylor" w:date="2018-10-28T18:23:00Z">
        <w:r w:rsidR="00EF5A13">
          <w:t xml:space="preserve">Habitat (forest type) </w:t>
        </w:r>
      </w:ins>
      <w:r w:rsidR="0088084F">
        <w:t xml:space="preserve">had no discernible effect on </w:t>
      </w:r>
      <w:del w:id="321" w:author="Vivien F. Taylor" w:date="2018-10-28T10:43:00Z">
        <w:r w:rsidR="0088084F" w:rsidDel="00C63498">
          <w:delText xml:space="preserve">methylmercury </w:delText>
        </w:r>
      </w:del>
      <w:proofErr w:type="spellStart"/>
      <w:ins w:id="322" w:author="Vivien F. Taylor" w:date="2018-10-28T10:43:00Z">
        <w:r w:rsidR="00C63498">
          <w:t>MeHg</w:t>
        </w:r>
        <w:proofErr w:type="spellEnd"/>
        <w:r w:rsidR="00C63498">
          <w:t xml:space="preserve"> </w:t>
        </w:r>
      </w:ins>
      <w:r w:rsidR="0088084F">
        <w:t>levels in adult salamanders or frogs (</w:t>
      </w:r>
      <w:proofErr w:type="spellStart"/>
      <w:r w:rsidR="0088084F">
        <w:rPr>
          <w:i/>
        </w:rPr>
        <w:t>b</w:t>
      </w:r>
      <w:r w:rsidR="00FB1831">
        <w:rPr>
          <w:vertAlign w:val="subscript"/>
        </w:rPr>
        <w:t>habitat</w:t>
      </w:r>
      <w:proofErr w:type="spellEnd"/>
      <w:r w:rsidR="0088084F">
        <w:rPr>
          <w:vertAlign w:val="subscript"/>
        </w:rPr>
        <w:t xml:space="preserve"> </w:t>
      </w:r>
      <w:r w:rsidR="0088084F">
        <w:t xml:space="preserve">= -0.02, 95% CI = -0.21 – 0.17). Most of the observed variance in </w:t>
      </w:r>
      <w:del w:id="323" w:author="Vivien F. Taylor" w:date="2018-10-28T10:43:00Z">
        <w:r w:rsidR="0088084F" w:rsidDel="00C63498">
          <w:delText xml:space="preserve">methylmercury </w:delText>
        </w:r>
      </w:del>
      <w:proofErr w:type="spellStart"/>
      <w:ins w:id="324" w:author="Vivien F. Taylor" w:date="2018-10-28T10:43:00Z">
        <w:r w:rsidR="00C63498">
          <w:t>MeHg</w:t>
        </w:r>
        <w:proofErr w:type="spellEnd"/>
        <w:r w:rsidR="00C63498">
          <w:t xml:space="preserve"> </w:t>
        </w:r>
      </w:ins>
      <w:r w:rsidR="0088084F">
        <w:t xml:space="preserve">loads among adults </w:t>
      </w:r>
      <w:commentRangeStart w:id="325"/>
      <w:commentRangeStart w:id="326"/>
      <w:r w:rsidR="0088084F">
        <w:t>remained unexplained by the global model (R</w:t>
      </w:r>
      <w:r w:rsidR="0088084F">
        <w:rPr>
          <w:vertAlign w:val="superscript"/>
        </w:rPr>
        <w:t>2</w:t>
      </w:r>
      <w:r w:rsidR="0088084F">
        <w:t xml:space="preserve"> = 0.27).</w:t>
      </w:r>
      <w:r w:rsidR="00066362">
        <w:t xml:space="preserve"> </w:t>
      </w:r>
      <w:commentRangeEnd w:id="325"/>
      <w:r w:rsidR="00EF5A13">
        <w:rPr>
          <w:rStyle w:val="CommentReference"/>
          <w:rFonts w:asciiTheme="minorHAnsi" w:eastAsiaTheme="minorHAnsi" w:hAnsiTheme="minorHAnsi" w:cstheme="minorBidi"/>
        </w:rPr>
        <w:commentReference w:id="325"/>
      </w:r>
      <w:commentRangeEnd w:id="326"/>
      <w:r w:rsidR="00A36C26">
        <w:rPr>
          <w:rStyle w:val="CommentReference"/>
          <w:rFonts w:asciiTheme="minorHAnsi" w:eastAsiaTheme="minorHAnsi" w:hAnsiTheme="minorHAnsi" w:cstheme="minorBidi"/>
        </w:rPr>
        <w:commentReference w:id="326"/>
      </w:r>
    </w:p>
    <w:p w14:paraId="2E0A8529" w14:textId="77777777" w:rsidR="0094478B" w:rsidRDefault="0094478B" w:rsidP="00494739">
      <w:pPr>
        <w:spacing w:line="480" w:lineRule="auto"/>
      </w:pPr>
    </w:p>
    <w:p w14:paraId="4C90D50F" w14:textId="77777777" w:rsidR="001D5684" w:rsidRDefault="001D5684" w:rsidP="00494739">
      <w:pPr>
        <w:spacing w:line="480" w:lineRule="auto"/>
      </w:pPr>
    </w:p>
    <w:p w14:paraId="618ABC27" w14:textId="22610953" w:rsidR="00307D4A" w:rsidRDefault="00307D4A" w:rsidP="00494739">
      <w:pPr>
        <w:spacing w:line="480" w:lineRule="auto"/>
        <w:rPr>
          <w:b/>
        </w:rPr>
      </w:pPr>
      <w:r w:rsidRPr="00307D4A">
        <w:rPr>
          <w:b/>
        </w:rPr>
        <w:t>Discussion</w:t>
      </w:r>
    </w:p>
    <w:p w14:paraId="0936357B" w14:textId="77777777" w:rsidR="00476BD8" w:rsidRPr="00307D4A" w:rsidRDefault="00476BD8" w:rsidP="00494739">
      <w:pPr>
        <w:spacing w:line="480" w:lineRule="auto"/>
        <w:rPr>
          <w:b/>
        </w:rPr>
      </w:pPr>
    </w:p>
    <w:p w14:paraId="2612263B" w14:textId="2B5F3F74" w:rsidR="00E72A3C" w:rsidRDefault="00D16854" w:rsidP="00494739">
      <w:pPr>
        <w:spacing w:line="480" w:lineRule="auto"/>
      </w:pPr>
      <w:r>
        <w:t>Our results support those of others (</w:t>
      </w:r>
      <w:r w:rsidRPr="00D16854">
        <w:t>Brooks et al. 2012, Loftin et al. 2012, Benoit et al. 2013, Davis 2013</w:t>
      </w:r>
      <w:r>
        <w:t xml:space="preserve">) in demonstrating that vernal pools provide </w:t>
      </w:r>
      <w:r w:rsidR="006878A6">
        <w:t>highly suitable</w:t>
      </w:r>
      <w:r>
        <w:t xml:space="preserve"> conditions</w:t>
      </w:r>
      <w:r w:rsidRPr="00D16854">
        <w:t xml:space="preserve"> for </w:t>
      </w:r>
      <w:proofErr w:type="spellStart"/>
      <w:r w:rsidRPr="00D16854">
        <w:t>MeHg</w:t>
      </w:r>
      <w:proofErr w:type="spellEnd"/>
      <w:r w:rsidRPr="00D16854">
        <w:t xml:space="preserve"> production and bioaccumulation </w:t>
      </w:r>
      <w:r>
        <w:t xml:space="preserve">in </w:t>
      </w:r>
      <w:r w:rsidRPr="00D16854">
        <w:t xml:space="preserve">amphibian larvae, which may then </w:t>
      </w:r>
      <w:r w:rsidR="00741751">
        <w:t xml:space="preserve">be </w:t>
      </w:r>
      <w:r w:rsidR="000E318A">
        <w:t>export</w:t>
      </w:r>
      <w:r w:rsidR="00741751">
        <w:t>ed</w:t>
      </w:r>
      <w:r w:rsidRPr="00D16854">
        <w:t xml:space="preserve"> to terrestrial systems via metamorphosis</w:t>
      </w:r>
      <w:ins w:id="328" w:author="Vivien F. Taylor" w:date="2018-10-28T13:01:00Z">
        <w:r w:rsidR="00076C0D">
          <w:t xml:space="preserve"> and direct predation from the </w:t>
        </w:r>
        <w:proofErr w:type="gramStart"/>
        <w:r w:rsidR="00076C0D">
          <w:t>pools?</w:t>
        </w:r>
      </w:ins>
      <w:r w:rsidRPr="00D16854">
        <w:t>.</w:t>
      </w:r>
      <w:proofErr w:type="gramEnd"/>
      <w:r w:rsidR="000E318A">
        <w:t xml:space="preserve"> </w:t>
      </w:r>
      <w:commentRangeStart w:id="329"/>
      <w:r w:rsidR="000B154C" w:rsidRPr="000B154C">
        <w:t>M</w:t>
      </w:r>
      <w:r w:rsidR="000B154C">
        <w:t xml:space="preserve">ean </w:t>
      </w:r>
      <w:proofErr w:type="spellStart"/>
      <w:r w:rsidR="000B154C">
        <w:t>MeHg</w:t>
      </w:r>
      <w:proofErr w:type="spellEnd"/>
      <w:r w:rsidR="000B154C" w:rsidRPr="000B154C">
        <w:t xml:space="preserve"> levels in amphibian embryos were similar among the two species (</w:t>
      </w:r>
      <w:r w:rsidR="001A62BB" w:rsidRPr="001A62BB">
        <w:t>wood frog</w:t>
      </w:r>
      <w:r w:rsidR="00EB1214">
        <w:t xml:space="preserve"> </w:t>
      </w:r>
      <w:r w:rsidR="000B154C" w:rsidRPr="000B154C">
        <w:t>=</w:t>
      </w:r>
      <w:r w:rsidR="00EB1214">
        <w:t xml:space="preserve"> </w:t>
      </w:r>
      <w:r w:rsidR="000B154C" w:rsidRPr="000B154C">
        <w:t xml:space="preserve">5.4 </w:t>
      </w:r>
      <w:r w:rsidR="000B154C">
        <w:t>ng/g</w:t>
      </w:r>
      <w:r w:rsidR="000B154C" w:rsidRPr="000B154C">
        <w:t xml:space="preserve">; </w:t>
      </w:r>
      <w:r w:rsidR="001A62BB">
        <w:t>spotted salamander</w:t>
      </w:r>
      <w:r w:rsidR="00EB1214">
        <w:t xml:space="preserve"> </w:t>
      </w:r>
      <w:r w:rsidR="000B154C" w:rsidRPr="000B154C">
        <w:t>=</w:t>
      </w:r>
      <w:r w:rsidR="00EB1214">
        <w:t xml:space="preserve"> </w:t>
      </w:r>
      <w:r w:rsidR="000B154C" w:rsidRPr="000B154C">
        <w:t xml:space="preserve">3.5 </w:t>
      </w:r>
      <w:r w:rsidR="000B154C">
        <w:t>ng/g</w:t>
      </w:r>
      <w:r w:rsidR="000B154C" w:rsidRPr="000B154C">
        <w:t>)</w:t>
      </w:r>
      <w:r w:rsidR="001704AE">
        <w:t xml:space="preserve">, but </w:t>
      </w:r>
      <w:r w:rsidR="001704AE" w:rsidRPr="001704AE">
        <w:t xml:space="preserve">bioaccumulated rapidly in </w:t>
      </w:r>
      <w:r w:rsidR="001A62BB" w:rsidRPr="001A62BB">
        <w:t>salamander</w:t>
      </w:r>
      <w:r w:rsidR="001704AE" w:rsidRPr="001704AE">
        <w:t xml:space="preserve"> larvae (mean</w:t>
      </w:r>
      <w:r w:rsidR="00EB1214">
        <w:t xml:space="preserve"> </w:t>
      </w:r>
      <w:r w:rsidR="001704AE" w:rsidRPr="001704AE">
        <w:t>=</w:t>
      </w:r>
      <w:r w:rsidR="00EB1214">
        <w:t xml:space="preserve"> </w:t>
      </w:r>
      <w:r w:rsidR="001704AE" w:rsidRPr="001704AE">
        <w:t xml:space="preserve">237.6 </w:t>
      </w:r>
      <w:r w:rsidR="001704AE">
        <w:t>ng/g</w:t>
      </w:r>
      <w:r w:rsidR="001704AE" w:rsidRPr="001704AE">
        <w:t xml:space="preserve"> ±18.5 SE), </w:t>
      </w:r>
      <w:r w:rsidR="001704AE">
        <w:t>which</w:t>
      </w:r>
      <w:r w:rsidR="001704AE" w:rsidRPr="001704AE">
        <w:t xml:space="preserve"> was significantly greater </w:t>
      </w:r>
      <w:r w:rsidR="003207DF">
        <w:t>compared to</w:t>
      </w:r>
      <w:r w:rsidR="001704AE" w:rsidRPr="001704AE">
        <w:t xml:space="preserve"> </w:t>
      </w:r>
      <w:r w:rsidR="001A62BB">
        <w:t>wood frog</w:t>
      </w:r>
      <w:r w:rsidR="001704AE" w:rsidRPr="001704AE">
        <w:t xml:space="preserve"> tadpoles (</w:t>
      </w:r>
      <w:r w:rsidR="00EB1214">
        <w:t xml:space="preserve">mean = </w:t>
      </w:r>
      <w:r w:rsidR="001704AE" w:rsidRPr="001704AE">
        <w:t xml:space="preserve">62.5 </w:t>
      </w:r>
      <w:r w:rsidR="001704AE">
        <w:t>ng/g</w:t>
      </w:r>
      <w:r w:rsidR="001704AE" w:rsidRPr="001704AE">
        <w:t xml:space="preserve"> ±5.7 SE)</w:t>
      </w:r>
      <w:r w:rsidR="003207DF">
        <w:t xml:space="preserve"> (Table 3; Fig</w:t>
      </w:r>
      <w:r w:rsidR="00230F71">
        <w:t>ure</w:t>
      </w:r>
      <w:r w:rsidR="003207DF">
        <w:t xml:space="preserve"> 2)</w:t>
      </w:r>
      <w:r w:rsidR="001704AE" w:rsidRPr="001704AE">
        <w:t xml:space="preserve">. Methylmercury levels in adult tissue samples were significantly greater in </w:t>
      </w:r>
      <w:r w:rsidR="001A62BB" w:rsidRPr="001A62BB">
        <w:t>spotted salamander</w:t>
      </w:r>
      <w:r w:rsidR="001A62BB">
        <w:t>s</w:t>
      </w:r>
      <w:r w:rsidR="001704AE" w:rsidRPr="001704AE">
        <w:t xml:space="preserve"> (mean</w:t>
      </w:r>
      <w:r w:rsidR="00EB1214">
        <w:t xml:space="preserve"> </w:t>
      </w:r>
      <w:r w:rsidR="001704AE" w:rsidRPr="001704AE">
        <w:t>=</w:t>
      </w:r>
      <w:r w:rsidR="00EB1214">
        <w:t xml:space="preserve"> </w:t>
      </w:r>
      <w:r w:rsidR="001704AE" w:rsidRPr="001704AE">
        <w:t xml:space="preserve">79.9 </w:t>
      </w:r>
      <w:r w:rsidR="001704AE">
        <w:t>ng/g</w:t>
      </w:r>
      <w:r w:rsidR="001704AE" w:rsidRPr="001704AE">
        <w:t xml:space="preserve"> ±8.9 SE) compared to </w:t>
      </w:r>
      <w:r w:rsidR="001A62BB" w:rsidRPr="001A62BB">
        <w:t>wood</w:t>
      </w:r>
      <w:r w:rsidR="001A62BB">
        <w:rPr>
          <w:i/>
        </w:rPr>
        <w:t xml:space="preserve"> </w:t>
      </w:r>
      <w:r w:rsidR="001A62BB" w:rsidRPr="001A62BB">
        <w:t>frogs</w:t>
      </w:r>
      <w:r w:rsidR="001704AE" w:rsidRPr="001704AE">
        <w:t xml:space="preserve"> (mean</w:t>
      </w:r>
      <w:r w:rsidR="00EB1214">
        <w:t xml:space="preserve"> </w:t>
      </w:r>
      <w:r w:rsidR="001704AE" w:rsidRPr="001704AE">
        <w:t>=</w:t>
      </w:r>
      <w:r w:rsidR="00EB1214">
        <w:t xml:space="preserve"> </w:t>
      </w:r>
      <w:r w:rsidR="001704AE" w:rsidRPr="001704AE">
        <w:t xml:space="preserve">47.7 </w:t>
      </w:r>
      <w:r w:rsidR="001704AE">
        <w:t>ng/g</w:t>
      </w:r>
      <w:r w:rsidR="001704AE" w:rsidRPr="001704AE">
        <w:t xml:space="preserve"> ±9.7 SE)</w:t>
      </w:r>
      <w:r w:rsidR="003207DF">
        <w:t xml:space="preserve"> (Table 3; Fig</w:t>
      </w:r>
      <w:r w:rsidR="00230F71">
        <w:t>ure</w:t>
      </w:r>
      <w:r w:rsidR="004519A2">
        <w:t>s 2,</w:t>
      </w:r>
      <w:r w:rsidR="003207DF">
        <w:t xml:space="preserve"> </w:t>
      </w:r>
      <w:r w:rsidR="00710D95">
        <w:t>4</w:t>
      </w:r>
      <w:r w:rsidR="003207DF">
        <w:t>)</w:t>
      </w:r>
      <w:r w:rsidR="001704AE" w:rsidRPr="001704AE">
        <w:t>.</w:t>
      </w:r>
      <w:commentRangeEnd w:id="329"/>
      <w:r w:rsidR="000518F6">
        <w:rPr>
          <w:rStyle w:val="CommentReference"/>
          <w:rFonts w:asciiTheme="minorHAnsi" w:eastAsiaTheme="minorHAnsi" w:hAnsiTheme="minorHAnsi" w:cstheme="minorBidi"/>
        </w:rPr>
        <w:commentReference w:id="329"/>
      </w:r>
      <w:r w:rsidR="001704AE" w:rsidRPr="001704AE">
        <w:t xml:space="preserve"> These results appear to represent the first to quantify </w:t>
      </w:r>
      <w:r w:rsidR="004519A2">
        <w:t>Hg</w:t>
      </w:r>
      <w:r w:rsidR="001704AE" w:rsidRPr="001704AE">
        <w:t xml:space="preserve"> </w:t>
      </w:r>
      <w:r w:rsidR="001704AE">
        <w:t>concentrations</w:t>
      </w:r>
      <w:r w:rsidR="001704AE" w:rsidRPr="001704AE">
        <w:t xml:space="preserve"> in </w:t>
      </w:r>
      <w:r w:rsidR="001A62BB" w:rsidRPr="001A62BB">
        <w:t>spotted salamander</w:t>
      </w:r>
      <w:r w:rsidR="001A62BB">
        <w:t xml:space="preserve"> eggs</w:t>
      </w:r>
      <w:r w:rsidR="001A62BB" w:rsidRPr="001A62BB">
        <w:t>,</w:t>
      </w:r>
      <w:r w:rsidR="001A62BB">
        <w:t xml:space="preserve"> larvae, and adults,</w:t>
      </w:r>
      <w:r w:rsidR="001A62BB" w:rsidRPr="001A62BB">
        <w:t xml:space="preserve"> and in </w:t>
      </w:r>
      <w:r w:rsidR="001704AE" w:rsidRPr="001A62BB">
        <w:t xml:space="preserve">adult </w:t>
      </w:r>
      <w:r w:rsidR="001A62BB">
        <w:t>wood frogs</w:t>
      </w:r>
      <w:r w:rsidR="001704AE" w:rsidRPr="001A62BB">
        <w:t>.</w:t>
      </w:r>
    </w:p>
    <w:p w14:paraId="7B4A54AD" w14:textId="77777777" w:rsidR="001A653F" w:rsidRPr="001A62BB" w:rsidRDefault="001A653F" w:rsidP="00494739">
      <w:pPr>
        <w:spacing w:line="480" w:lineRule="auto"/>
      </w:pPr>
    </w:p>
    <w:p w14:paraId="557BBFFF" w14:textId="77777777" w:rsidR="00CC7F8D" w:rsidRDefault="00CC7F8D" w:rsidP="00CC7F8D">
      <w:pPr>
        <w:spacing w:line="480" w:lineRule="auto"/>
      </w:pPr>
      <w:r w:rsidRPr="00476BD8">
        <w:t>Methylmercury in Amphibian Eggs</w:t>
      </w:r>
    </w:p>
    <w:p w14:paraId="7FAE74C4" w14:textId="77777777" w:rsidR="00476BD8" w:rsidRPr="00476BD8" w:rsidRDefault="00476BD8" w:rsidP="00CC7F8D">
      <w:pPr>
        <w:spacing w:line="480" w:lineRule="auto"/>
      </w:pPr>
    </w:p>
    <w:p w14:paraId="332D0057" w14:textId="11DC49FE" w:rsidR="00CC7F8D" w:rsidRDefault="00CC7F8D" w:rsidP="00CC7F8D">
      <w:pPr>
        <w:spacing w:line="480" w:lineRule="auto"/>
      </w:pPr>
      <w:commentRangeStart w:id="330"/>
      <w:r>
        <w:t xml:space="preserve">Methylmercury concentrations in amphibian embryos were relatively low compared to larval and adult burdens (Table 3), but were 3 to 4 orders of magnitude greater than water </w:t>
      </w:r>
      <w:proofErr w:type="spellStart"/>
      <w:r>
        <w:t>MeHg</w:t>
      </w:r>
      <w:proofErr w:type="spellEnd"/>
      <w:r>
        <w:t xml:space="preserve"> levels (Table 2), suggesting that female amphibians may have depurated some of their Hg burdens during oviposition.</w:t>
      </w:r>
      <w:commentRangeEnd w:id="330"/>
      <w:r w:rsidR="00C63498">
        <w:rPr>
          <w:rStyle w:val="CommentReference"/>
          <w:rFonts w:asciiTheme="minorHAnsi" w:eastAsiaTheme="minorHAnsi" w:hAnsiTheme="minorHAnsi" w:cstheme="minorBidi"/>
        </w:rPr>
        <w:commentReference w:id="330"/>
      </w:r>
      <w:r>
        <w:t xml:space="preserve"> This is consistent with Bergeron et al. (2010b) who reported that American toads (</w:t>
      </w:r>
      <w:proofErr w:type="spellStart"/>
      <w:r w:rsidRPr="00E35FE2">
        <w:rPr>
          <w:i/>
        </w:rPr>
        <w:t>Anaxyrus</w:t>
      </w:r>
      <w:proofErr w:type="spellEnd"/>
      <w:r w:rsidRPr="00E35FE2">
        <w:rPr>
          <w:i/>
        </w:rPr>
        <w:t xml:space="preserve"> </w:t>
      </w:r>
      <w:proofErr w:type="spellStart"/>
      <w:r w:rsidRPr="00E35FE2">
        <w:rPr>
          <w:i/>
        </w:rPr>
        <w:t>americanus</w:t>
      </w:r>
      <w:proofErr w:type="spellEnd"/>
      <w:r>
        <w:t xml:space="preserve">) transferred approximately 5% of their Hg burdens to their eggs, and that concentrations of </w:t>
      </w:r>
      <w:proofErr w:type="spellStart"/>
      <w:r>
        <w:t>THg</w:t>
      </w:r>
      <w:proofErr w:type="spellEnd"/>
      <w:r>
        <w:t xml:space="preserve"> and </w:t>
      </w:r>
      <w:proofErr w:type="spellStart"/>
      <w:r>
        <w:t>MeHg</w:t>
      </w:r>
      <w:proofErr w:type="spellEnd"/>
      <w:r>
        <w:t xml:space="preserve"> in eggs were positively correlated with concentrations in both maternal blood and whole-body, indicating that Hg depuration to eggs is related </w:t>
      </w:r>
      <w:r w:rsidR="002F0416">
        <w:t xml:space="preserve">to Hg levels of the female. </w:t>
      </w:r>
      <w:commentRangeStart w:id="331"/>
      <w:r>
        <w:t xml:space="preserve">Larvae that are exposed to maternal Hg may be at greater risk of sublethal or lethal effects, especially if they are also exposed to dietary Hg. Previous studies have shown that maternal transfer of Hg in American toads had greater negative effects on larval health than dietary Hg, including delayed metamorphosis, smaller body size, and increased prevalence of spinal malformations in </w:t>
      </w:r>
      <w:proofErr w:type="spellStart"/>
      <w:r>
        <w:t>metamorphs</w:t>
      </w:r>
      <w:proofErr w:type="spellEnd"/>
      <w:r>
        <w:t xml:space="preserve"> (Bergeron et al. 2011, Todd et al. 2011a, b). </w:t>
      </w:r>
      <w:commentRangeEnd w:id="331"/>
      <w:r w:rsidR="00EF5A13">
        <w:rPr>
          <w:rStyle w:val="CommentReference"/>
          <w:rFonts w:asciiTheme="minorHAnsi" w:eastAsiaTheme="minorHAnsi" w:hAnsiTheme="minorHAnsi" w:cstheme="minorBidi"/>
        </w:rPr>
        <w:commentReference w:id="331"/>
      </w:r>
      <w:r>
        <w:t xml:space="preserve">However, </w:t>
      </w:r>
      <w:r w:rsidRPr="007D5F3C">
        <w:t>Bergeron et al. (2011)</w:t>
      </w:r>
      <w:r>
        <w:t xml:space="preserve"> found that exposure to both dietary and maternal Hg combined can cause significant mortality at metamorphosis</w:t>
      </w:r>
      <w:r w:rsidRPr="007026E2">
        <w:t>.</w:t>
      </w:r>
      <w:r>
        <w:t xml:space="preserve"> It is important to note that mean </w:t>
      </w:r>
      <w:proofErr w:type="spellStart"/>
      <w:r>
        <w:t>MeHg</w:t>
      </w:r>
      <w:proofErr w:type="spellEnd"/>
      <w:r>
        <w:t xml:space="preserve"> concentrations in that study were an order of magnitude greater than wood frog tadpoles in our study, and that mortality only occurred during metamorphic climax</w:t>
      </w:r>
      <w:r w:rsidR="002F0416">
        <w:t>, supporting</w:t>
      </w:r>
      <w:r>
        <w:t xml:space="preserve"> the hypothesis that metamorphosis may be a vulnerable period for Hg-exposed amphibians, as Hg may be remobilized from regressing muscle tissue into critical organs during tail resorption (</w:t>
      </w:r>
      <w:proofErr w:type="spellStart"/>
      <w:r>
        <w:t>Unrine</w:t>
      </w:r>
      <w:proofErr w:type="spellEnd"/>
      <w:r>
        <w:t xml:space="preserve"> et al. 2004).</w:t>
      </w:r>
    </w:p>
    <w:p w14:paraId="6072CA91" w14:textId="77777777" w:rsidR="00CC7F8D" w:rsidRDefault="00CC7F8D" w:rsidP="00CC7F8D">
      <w:pPr>
        <w:spacing w:line="480" w:lineRule="auto"/>
      </w:pPr>
    </w:p>
    <w:p w14:paraId="4D9AFCF7" w14:textId="100FF549" w:rsidR="00E72A3C" w:rsidRDefault="001A653F" w:rsidP="00494739">
      <w:pPr>
        <w:spacing w:line="480" w:lineRule="auto"/>
      </w:pPr>
      <w:r w:rsidRPr="00476BD8">
        <w:lastRenderedPageBreak/>
        <w:t>Methylmercury in Amphibian Larvae</w:t>
      </w:r>
    </w:p>
    <w:p w14:paraId="62C26F2C" w14:textId="03ADBAEE" w:rsidR="00476BD8" w:rsidRPr="00476BD8" w:rsidRDefault="009C6749" w:rsidP="00494739">
      <w:pPr>
        <w:spacing w:line="480" w:lineRule="auto"/>
      </w:pPr>
      <w:ins w:id="332" w:author="Vivien F. Taylor" w:date="2018-10-28T11:54:00Z">
        <w:r>
          <w:t xml:space="preserve">Concentrations of </w:t>
        </w:r>
        <w:proofErr w:type="spellStart"/>
        <w:r>
          <w:t>MeHg</w:t>
        </w:r>
        <w:proofErr w:type="spellEnd"/>
        <w:r>
          <w:t xml:space="preserve"> increase substantially between </w:t>
        </w:r>
      </w:ins>
      <w:ins w:id="333" w:author="Vivien F. Taylor" w:date="2018-10-28T11:55:00Z">
        <w:r>
          <w:t>embryo</w:t>
        </w:r>
      </w:ins>
      <w:ins w:id="334" w:author="Vivien F. Taylor" w:date="2018-10-28T11:54:00Z">
        <w:r>
          <w:t xml:space="preserve"> </w:t>
        </w:r>
      </w:ins>
      <w:ins w:id="335" w:author="Vivien F. Taylor" w:date="2018-10-28T11:55:00Z">
        <w:r>
          <w:t xml:space="preserve">and larval stages, emphasizing the role of feeding </w:t>
        </w:r>
      </w:ins>
      <w:ins w:id="336" w:author="Vivien F. Taylor" w:date="2018-10-28T11:56:00Z">
        <w:r>
          <w:t xml:space="preserve">on </w:t>
        </w:r>
        <w:proofErr w:type="spellStart"/>
        <w:r>
          <w:t>MeHg</w:t>
        </w:r>
        <w:proofErr w:type="spellEnd"/>
        <w:r>
          <w:t xml:space="preserve"> accumulation. </w:t>
        </w:r>
      </w:ins>
      <w:ins w:id="337" w:author="Vivien F. Taylor" w:date="2018-10-28T11:57:00Z">
        <w:r>
          <w:t>Higher l</w:t>
        </w:r>
      </w:ins>
      <w:ins w:id="338" w:author="Vivien F. Taylor" w:date="2018-10-28T11:56:00Z">
        <w:r>
          <w:t xml:space="preserve">evels of </w:t>
        </w:r>
        <w:proofErr w:type="spellStart"/>
        <w:r>
          <w:t>MeHg</w:t>
        </w:r>
        <w:proofErr w:type="spellEnd"/>
        <w:r>
          <w:t xml:space="preserve"> in salamander larvae </w:t>
        </w:r>
      </w:ins>
      <w:ins w:id="339" w:author="Vivien F. Taylor" w:date="2018-10-28T11:57:00Z">
        <w:r>
          <w:t xml:space="preserve">are explained by the more predatory feeding habits of these species relative to wood frogs. </w:t>
        </w:r>
      </w:ins>
    </w:p>
    <w:p w14:paraId="3D7FE662" w14:textId="3FBB5CF1" w:rsidR="00D16854" w:rsidRDefault="000E318A" w:rsidP="00494739">
      <w:pPr>
        <w:spacing w:line="480" w:lineRule="auto"/>
      </w:pPr>
      <w:r>
        <w:t xml:space="preserve">Although we </w:t>
      </w:r>
      <w:r w:rsidR="00034FC6">
        <w:t>found</w:t>
      </w:r>
      <w:r>
        <w:t xml:space="preserve"> significantly higher levels of </w:t>
      </w:r>
      <w:del w:id="340" w:author="Vivien F. Taylor" w:date="2018-10-28T13:02:00Z">
        <w:r w:rsidDel="00076C0D">
          <w:delText xml:space="preserve">THg and </w:delText>
        </w:r>
      </w:del>
      <w:proofErr w:type="spellStart"/>
      <w:r>
        <w:t>MeHg</w:t>
      </w:r>
      <w:proofErr w:type="spellEnd"/>
      <w:r>
        <w:t xml:space="preserve"> in water samples from pools located in coniferous stands, forest cover type</w:t>
      </w:r>
      <w:r w:rsidRPr="000E318A">
        <w:t xml:space="preserve"> did not explain variation in </w:t>
      </w:r>
      <w:proofErr w:type="spellStart"/>
      <w:r w:rsidRPr="000E318A">
        <w:t>MeHg</w:t>
      </w:r>
      <w:proofErr w:type="spellEnd"/>
      <w:r w:rsidRPr="000E318A">
        <w:t xml:space="preserve"> loads among samples of </w:t>
      </w:r>
      <w:r>
        <w:t xml:space="preserve">amphibian </w:t>
      </w:r>
      <w:del w:id="341" w:author="Vivien F. Taylor" w:date="2018-10-30T16:33:00Z">
        <w:r w:rsidRPr="000E318A" w:rsidDel="00A412F8">
          <w:delText xml:space="preserve">embryos or </w:delText>
        </w:r>
      </w:del>
      <w:r w:rsidRPr="000E318A">
        <w:t>larvae</w:t>
      </w:r>
      <w:r>
        <w:t>.</w:t>
      </w:r>
      <w:r w:rsidR="00367213">
        <w:t xml:space="preserve"> This may be due to </w:t>
      </w:r>
      <w:r w:rsidR="002721D8">
        <w:t xml:space="preserve">our small sample sizes, or </w:t>
      </w:r>
      <w:r w:rsidR="006E2FC1">
        <w:t xml:space="preserve">the complexities of </w:t>
      </w:r>
      <w:del w:id="342" w:author="Vivien F. Taylor" w:date="2018-10-28T13:03:00Z">
        <w:r w:rsidR="006E2FC1" w:rsidDel="00076C0D">
          <w:delText xml:space="preserve">Hg cycling, </w:delText>
        </w:r>
        <w:r w:rsidR="006B4C93" w:rsidDel="00076C0D">
          <w:delText xml:space="preserve">and </w:delText>
        </w:r>
      </w:del>
      <w:proofErr w:type="spellStart"/>
      <w:ins w:id="343" w:author="Vivien F. Taylor" w:date="2018-10-28T13:03:00Z">
        <w:r w:rsidR="00076C0D">
          <w:t>MeHg</w:t>
        </w:r>
        <w:proofErr w:type="spellEnd"/>
        <w:r w:rsidR="00076C0D">
          <w:t xml:space="preserve"> bioavailability</w:t>
        </w:r>
      </w:ins>
      <w:del w:id="344" w:author="Vivien F. Taylor" w:date="2018-10-28T13:03:00Z">
        <w:r w:rsidR="006E2FC1" w:rsidDel="00076C0D">
          <w:delText>methylation</w:delText>
        </w:r>
        <w:r w:rsidR="006B4C93" w:rsidDel="00076C0D">
          <w:delText xml:space="preserve"> efficiencies</w:delText>
        </w:r>
      </w:del>
      <w:r w:rsidR="006B4C93">
        <w:t>,</w:t>
      </w:r>
      <w:r w:rsidR="006E2FC1">
        <w:t xml:space="preserve"> </w:t>
      </w:r>
      <w:r w:rsidR="006B4C93">
        <w:t>which can be affected by</w:t>
      </w:r>
      <w:r w:rsidR="006E2FC1">
        <w:t xml:space="preserve"> </w:t>
      </w:r>
      <w:r w:rsidR="006B4C93">
        <w:t xml:space="preserve">differences in </w:t>
      </w:r>
      <w:r w:rsidR="006C6907">
        <w:t xml:space="preserve">water </w:t>
      </w:r>
      <w:r w:rsidR="006E2FC1">
        <w:t>chemistry</w:t>
      </w:r>
      <w:ins w:id="345" w:author="Vivien F. Taylor" w:date="2018-10-28T13:04:00Z">
        <w:r w:rsidR="00076C0D">
          <w:t>, such as DOC concentration and character</w:t>
        </w:r>
      </w:ins>
      <w:ins w:id="346" w:author="Vivien F. Taylor" w:date="2018-10-30T16:34:00Z">
        <w:r w:rsidR="00A412F8">
          <w:t xml:space="preserve"> (</w:t>
        </w:r>
        <w:commentRangeStart w:id="347"/>
        <w:r w:rsidR="00A412F8">
          <w:t>Ortega 2018</w:t>
        </w:r>
        <w:commentRangeEnd w:id="347"/>
        <w:r w:rsidR="00A412F8">
          <w:rPr>
            <w:rStyle w:val="CommentReference"/>
            <w:rFonts w:asciiTheme="minorHAnsi" w:eastAsiaTheme="minorHAnsi" w:hAnsiTheme="minorHAnsi" w:cstheme="minorBidi"/>
          </w:rPr>
          <w:commentReference w:id="347"/>
        </w:r>
        <w:r w:rsidR="00A412F8">
          <w:t>)</w:t>
        </w:r>
      </w:ins>
      <w:del w:id="348" w:author="Vivien F. Taylor" w:date="2018-10-28T13:04:00Z">
        <w:r w:rsidR="006C6907" w:rsidDel="00076C0D">
          <w:delText>,</w:delText>
        </w:r>
      </w:del>
      <w:ins w:id="349" w:author="Vivien F. Taylor" w:date="2018-10-30T16:37:00Z">
        <w:r w:rsidR="00755853">
          <w:t>.</w:t>
        </w:r>
      </w:ins>
      <w:del w:id="350" w:author="Vivien F. Taylor" w:date="2018-10-28T13:04:00Z">
        <w:r w:rsidR="006C6907" w:rsidDel="00076C0D">
          <w:delText xml:space="preserve"> </w:delText>
        </w:r>
      </w:del>
      <w:del w:id="351" w:author="Vivien F. Taylor" w:date="2018-10-28T13:03:00Z">
        <w:r w:rsidR="00F868B9" w:rsidDel="00076C0D">
          <w:delText xml:space="preserve">hydrology, </w:delText>
        </w:r>
        <w:r w:rsidR="006C6907" w:rsidDel="00076C0D">
          <w:delText>physical attributes, landscape characteristics</w:delText>
        </w:r>
        <w:r w:rsidR="00F868B9" w:rsidDel="00076C0D">
          <w:delText>,</w:delText>
        </w:r>
        <w:r w:rsidR="006C6907" w:rsidDel="00076C0D">
          <w:delText xml:space="preserve"> and land-use</w:delText>
        </w:r>
        <w:r w:rsidR="006E2FC1" w:rsidDel="00076C0D">
          <w:delText xml:space="preserve"> </w:delText>
        </w:r>
        <w:r w:rsidR="006B4C93" w:rsidDel="00076C0D">
          <w:delText>around</w:delText>
        </w:r>
        <w:r w:rsidR="006E2FC1" w:rsidDel="00076C0D">
          <w:delText xml:space="preserve"> </w:delText>
        </w:r>
        <w:r w:rsidR="006B4C93" w:rsidDel="00076C0D">
          <w:delText xml:space="preserve">individual </w:delText>
        </w:r>
        <w:r w:rsidR="006E2FC1" w:rsidDel="00076C0D">
          <w:delText>pools</w:delText>
        </w:r>
        <w:r w:rsidR="006B4C93" w:rsidDel="00076C0D">
          <w:delText xml:space="preserve"> </w:delText>
        </w:r>
      </w:del>
      <w:del w:id="352" w:author="Vivien F. Taylor" w:date="2018-10-28T18:30:00Z">
        <w:r w:rsidR="006B4C93" w:rsidDel="00EF5A13">
          <w:delText>(Benoit et al. 2003, Wiener et al. 2003)</w:delText>
        </w:r>
        <w:r w:rsidR="006E2FC1" w:rsidDel="00EF5A13">
          <w:delText xml:space="preserve">. </w:delText>
        </w:r>
      </w:del>
      <w:r w:rsidR="001A62BB">
        <w:t xml:space="preserve">In addition to water </w:t>
      </w:r>
      <w:ins w:id="353" w:author="Vivien F. Taylor" w:date="2018-10-30T16:37:00Z">
        <w:r w:rsidR="00755853">
          <w:t>chemistry</w:t>
        </w:r>
      </w:ins>
      <w:del w:id="354" w:author="Vivien F. Taylor" w:date="2018-10-30T16:37:00Z">
        <w:r w:rsidR="001A62BB" w:rsidDel="00755853">
          <w:delText xml:space="preserve">Hg </w:delText>
        </w:r>
        <w:r w:rsidR="001A564A" w:rsidDel="00755853">
          <w:delText>concentration</w:delText>
        </w:r>
        <w:r w:rsidR="001A62BB" w:rsidDel="00755853">
          <w:delText>s</w:delText>
        </w:r>
      </w:del>
      <w:r w:rsidR="001A62BB">
        <w:t>, o</w:t>
      </w:r>
      <w:r w:rsidR="009A6D87">
        <w:t xml:space="preserve">ther factors </w:t>
      </w:r>
      <w:r w:rsidR="001A62BB">
        <w:t>c</w:t>
      </w:r>
      <w:r w:rsidR="001A564A">
        <w:t>an</w:t>
      </w:r>
      <w:r w:rsidR="001A62BB">
        <w:t xml:space="preserve"> </w:t>
      </w:r>
      <w:r w:rsidR="009A6D87">
        <w:t xml:space="preserve">affect </w:t>
      </w:r>
      <w:r w:rsidR="006B4C93">
        <w:t xml:space="preserve">the accumulation of </w:t>
      </w:r>
      <w:proofErr w:type="spellStart"/>
      <w:r w:rsidR="009A6D87">
        <w:t>MeHg</w:t>
      </w:r>
      <w:proofErr w:type="spellEnd"/>
      <w:r w:rsidR="009A6D87">
        <w:t xml:space="preserve"> in amphibian larvae, including diet</w:t>
      </w:r>
      <w:r w:rsidR="005A0911">
        <w:t xml:space="preserve"> and</w:t>
      </w:r>
      <w:r w:rsidR="009A6D87">
        <w:t xml:space="preserve"> </w:t>
      </w:r>
      <w:r w:rsidR="005A0911">
        <w:t>feeding niche (Eisler 2006)</w:t>
      </w:r>
      <w:r w:rsidR="009A6D87">
        <w:t>, density of larval amphibian populations</w:t>
      </w:r>
      <w:r w:rsidR="001A62BB">
        <w:t xml:space="preserve"> (Todd et al. 2011)</w:t>
      </w:r>
      <w:r w:rsidR="009A6D87">
        <w:t xml:space="preserve">, </w:t>
      </w:r>
      <w:r w:rsidR="00074CD0">
        <w:t>species composition of pool leaf litter (Stephens et al. 2013), and whether or not there was maternal transfer of Hg to eggs (Bergeron et al. 2011).</w:t>
      </w:r>
      <w:r w:rsidR="00792770">
        <w:t xml:space="preserve"> Among wood frog larvae, </w:t>
      </w:r>
      <w:r w:rsidR="00DC7C18">
        <w:t xml:space="preserve">mean </w:t>
      </w:r>
      <w:r w:rsidR="00792770">
        <w:t xml:space="preserve">concentrations </w:t>
      </w:r>
      <w:r w:rsidR="002501DF">
        <w:t xml:space="preserve">of </w:t>
      </w:r>
      <w:proofErr w:type="spellStart"/>
      <w:r w:rsidR="00792770">
        <w:t>MeHg</w:t>
      </w:r>
      <w:proofErr w:type="spellEnd"/>
      <w:r w:rsidR="00792770">
        <w:t xml:space="preserve"> in this study were </w:t>
      </w:r>
      <w:r w:rsidR="00D43BC0" w:rsidRPr="00076C0D">
        <w:rPr>
          <w:highlight w:val="yellow"/>
          <w:rPrChange w:id="355" w:author="Vivien F. Taylor" w:date="2018-10-28T13:05:00Z">
            <w:rPr/>
          </w:rPrChange>
        </w:rPr>
        <w:t>~</w:t>
      </w:r>
      <w:r w:rsidR="002501DF" w:rsidRPr="00076C0D">
        <w:rPr>
          <w:highlight w:val="yellow"/>
          <w:rPrChange w:id="356" w:author="Vivien F. Taylor" w:date="2018-10-28T13:05:00Z">
            <w:rPr/>
          </w:rPrChange>
        </w:rPr>
        <w:t>100%</w:t>
      </w:r>
      <w:ins w:id="357" w:author="Vivien F. Taylor" w:date="2018-10-28T13:05:00Z">
        <w:r w:rsidR="00076C0D">
          <w:t xml:space="preserve"> </w:t>
        </w:r>
      </w:ins>
      <w:ins w:id="358" w:author="Vivien F. Taylor" w:date="2018-10-28T13:06:00Z">
        <w:r w:rsidR="00076C0D">
          <w:t>twice as high?</w:t>
        </w:r>
      </w:ins>
      <w:r w:rsidR="00792770">
        <w:t xml:space="preserve"> </w:t>
      </w:r>
      <w:r w:rsidR="002501DF">
        <w:t xml:space="preserve">higher than those reported </w:t>
      </w:r>
      <w:r w:rsidR="00DF4C33">
        <w:t xml:space="preserve">for larvae </w:t>
      </w:r>
      <w:r w:rsidR="002501DF">
        <w:t>from</w:t>
      </w:r>
      <w:r w:rsidR="00792770">
        <w:t xml:space="preserve"> Massachusetts</w:t>
      </w:r>
      <w:r w:rsidR="002501DF">
        <w:t xml:space="preserve"> pools</w:t>
      </w:r>
      <w:r w:rsidR="00792770">
        <w:t xml:space="preserve">, and </w:t>
      </w:r>
      <w:r w:rsidR="00D43BC0">
        <w:t>~</w:t>
      </w:r>
      <w:r w:rsidR="002501DF">
        <w:t>50%</w:t>
      </w:r>
      <w:ins w:id="359" w:author="Vivien F. Taylor" w:date="2018-10-28T13:06:00Z">
        <w:r w:rsidR="00076C0D">
          <w:t xml:space="preserve"> 0.5times?</w:t>
        </w:r>
      </w:ins>
      <w:r w:rsidR="002501DF">
        <w:t xml:space="preserve"> higher than </w:t>
      </w:r>
      <w:r w:rsidR="00792770">
        <w:t>Minnesota pools</w:t>
      </w:r>
      <w:r w:rsidR="002501DF" w:rsidRPr="002501DF">
        <w:t xml:space="preserve"> </w:t>
      </w:r>
      <w:r w:rsidR="002501DF">
        <w:t xml:space="preserve">(Brooks et al. 2012). </w:t>
      </w:r>
      <w:proofErr w:type="spellStart"/>
      <w:r w:rsidR="002501DF" w:rsidRPr="007901FA">
        <w:t>THg</w:t>
      </w:r>
      <w:proofErr w:type="spellEnd"/>
      <w:r w:rsidR="002501DF" w:rsidRPr="007901FA">
        <w:t xml:space="preserve"> concentrations in wood frog larvae </w:t>
      </w:r>
      <w:r w:rsidR="007901FA" w:rsidRPr="007901FA">
        <w:t xml:space="preserve">reported from pools at Acadia National Park, Maine </w:t>
      </w:r>
      <w:r w:rsidR="007901FA">
        <w:t xml:space="preserve">ranged from </w:t>
      </w:r>
      <w:r w:rsidR="007901FA" w:rsidRPr="007901FA">
        <w:t xml:space="preserve">15.2-54.2 ng/g </w:t>
      </w:r>
      <w:proofErr w:type="spellStart"/>
      <w:r w:rsidR="007901FA" w:rsidRPr="007901FA">
        <w:t>ww</w:t>
      </w:r>
      <w:proofErr w:type="spellEnd"/>
      <w:r w:rsidR="007901FA" w:rsidRPr="007901FA">
        <w:t xml:space="preserve"> </w:t>
      </w:r>
      <w:r w:rsidR="007901FA">
        <w:t>(</w:t>
      </w:r>
      <w:r w:rsidR="007901FA" w:rsidRPr="007901FA">
        <w:t>Loftin et al. 2012)</w:t>
      </w:r>
      <w:r w:rsidR="007901FA">
        <w:t xml:space="preserve">, which, assuming a moisture content of 80%, would equal 76-271 ng/g </w:t>
      </w:r>
      <w:proofErr w:type="spellStart"/>
      <w:r w:rsidR="007901FA">
        <w:t>dw</w:t>
      </w:r>
      <w:proofErr w:type="spellEnd"/>
      <w:r w:rsidR="007901FA">
        <w:t xml:space="preserve">, similar to results </w:t>
      </w:r>
      <w:r w:rsidR="002501DF" w:rsidRPr="007901FA">
        <w:t xml:space="preserve">in our study </w:t>
      </w:r>
      <w:r w:rsidR="007901FA">
        <w:t>(</w:t>
      </w:r>
      <w:r w:rsidR="002501DF" w:rsidRPr="007901FA">
        <w:t>range</w:t>
      </w:r>
      <w:r w:rsidR="007901FA">
        <w:t xml:space="preserve"> =</w:t>
      </w:r>
      <w:r w:rsidR="002501DF" w:rsidRPr="007901FA">
        <w:t xml:space="preserve"> 25.4</w:t>
      </w:r>
      <w:r w:rsidR="007901FA">
        <w:t>-</w:t>
      </w:r>
      <w:r w:rsidR="002501DF" w:rsidRPr="007901FA">
        <w:t>454.9 ng/g</w:t>
      </w:r>
      <w:r w:rsidR="00DA1231" w:rsidRPr="007901FA">
        <w:t xml:space="preserve"> </w:t>
      </w:r>
      <w:proofErr w:type="spellStart"/>
      <w:r w:rsidR="00DA1231" w:rsidRPr="007901FA">
        <w:t>dw</w:t>
      </w:r>
      <w:proofErr w:type="spellEnd"/>
      <w:r w:rsidR="007901FA">
        <w:t>).</w:t>
      </w:r>
    </w:p>
    <w:p w14:paraId="6EB60049" w14:textId="77777777" w:rsidR="00D16854" w:rsidRDefault="00D16854" w:rsidP="00494739">
      <w:pPr>
        <w:spacing w:line="480" w:lineRule="auto"/>
      </w:pPr>
    </w:p>
    <w:p w14:paraId="7D27E3AF" w14:textId="4CDF0318" w:rsidR="00A7629D" w:rsidRDefault="00B8031A" w:rsidP="001067C8">
      <w:pPr>
        <w:spacing w:line="480" w:lineRule="auto"/>
      </w:pPr>
      <w:r>
        <w:t>It is unknown whether the</w:t>
      </w:r>
      <w:r w:rsidR="00981796">
        <w:t xml:space="preserve"> bioaccumulation of </w:t>
      </w:r>
      <w:proofErr w:type="spellStart"/>
      <w:r w:rsidR="00981796">
        <w:t>MeHg</w:t>
      </w:r>
      <w:proofErr w:type="spellEnd"/>
      <w:r w:rsidR="00981796">
        <w:t xml:space="preserve"> that we detected in amphibian larvae, especially in spotted salamanders, could </w:t>
      </w:r>
      <w:r w:rsidR="00DE0C1F">
        <w:t xml:space="preserve">have </w:t>
      </w:r>
      <w:r w:rsidR="00D865DE">
        <w:t>sublethal</w:t>
      </w:r>
      <w:r w:rsidR="00DE0C1F">
        <w:t xml:space="preserve"> effects on fitness traits such as</w:t>
      </w:r>
      <w:r w:rsidR="00981796">
        <w:t xml:space="preserve"> </w:t>
      </w:r>
      <w:r>
        <w:t>reduced</w:t>
      </w:r>
      <w:r w:rsidR="00D865DE">
        <w:t xml:space="preserve"> </w:t>
      </w:r>
      <w:r w:rsidR="00981796">
        <w:t>body size</w:t>
      </w:r>
      <w:r w:rsidR="00C61C83">
        <w:t xml:space="preserve">, </w:t>
      </w:r>
      <w:r w:rsidR="00D865DE">
        <w:t xml:space="preserve">increased </w:t>
      </w:r>
      <w:r w:rsidR="00C61C83">
        <w:t xml:space="preserve">tail resorption time, </w:t>
      </w:r>
      <w:r w:rsidR="00831BA6">
        <w:t xml:space="preserve">and </w:t>
      </w:r>
      <w:r w:rsidR="00D865DE">
        <w:t xml:space="preserve">reduced </w:t>
      </w:r>
      <w:r w:rsidR="00C61C83">
        <w:t>locomotor performance</w:t>
      </w:r>
      <w:r w:rsidR="00DE0C1F">
        <w:t xml:space="preserve">. </w:t>
      </w:r>
      <w:r w:rsidR="001067C8">
        <w:t>Marbled salamander (</w:t>
      </w:r>
      <w:r w:rsidR="001067C8" w:rsidRPr="001067C8">
        <w:rPr>
          <w:i/>
        </w:rPr>
        <w:t xml:space="preserve">Ambystoma </w:t>
      </w:r>
      <w:proofErr w:type="spellStart"/>
      <w:r w:rsidR="001067C8" w:rsidRPr="001067C8">
        <w:rPr>
          <w:i/>
        </w:rPr>
        <w:t>opacum</w:t>
      </w:r>
      <w:proofErr w:type="spellEnd"/>
      <w:r w:rsidR="001067C8">
        <w:t xml:space="preserve">) larvae experienced 50% mortality with </w:t>
      </w:r>
      <w:proofErr w:type="spellStart"/>
      <w:r w:rsidR="001067C8">
        <w:t>THg</w:t>
      </w:r>
      <w:proofErr w:type="spellEnd"/>
      <w:r w:rsidR="001067C8">
        <w:t xml:space="preserve"> levels of 103 ng/g </w:t>
      </w:r>
      <w:r w:rsidR="001067C8">
        <w:lastRenderedPageBreak/>
        <w:t xml:space="preserve">(Sparling et al. 2000), </w:t>
      </w:r>
      <w:r w:rsidR="004105DA">
        <w:t xml:space="preserve">approximately 2.5 times </w:t>
      </w:r>
      <w:r w:rsidR="001067C8">
        <w:t xml:space="preserve">lower than the </w:t>
      </w:r>
      <w:proofErr w:type="spellStart"/>
      <w:r w:rsidR="001067C8">
        <w:t>THg</w:t>
      </w:r>
      <w:proofErr w:type="spellEnd"/>
      <w:r w:rsidR="001067C8">
        <w:t xml:space="preserve"> concentrations of ~260 ng/g that we found in spotted salamander larvae. </w:t>
      </w:r>
      <w:r w:rsidR="00A446E8">
        <w:t xml:space="preserve">In </w:t>
      </w:r>
      <w:r w:rsidR="00DE0C1F">
        <w:t xml:space="preserve">a </w:t>
      </w:r>
      <w:r w:rsidR="0006693D">
        <w:t xml:space="preserve">laboratory </w:t>
      </w:r>
      <w:r w:rsidR="00DE0C1F">
        <w:t xml:space="preserve">study investigating the effects of </w:t>
      </w:r>
      <w:r w:rsidR="0006693D">
        <w:t xml:space="preserve">dietary </w:t>
      </w:r>
      <w:r w:rsidR="00DE0C1F">
        <w:t xml:space="preserve">Hg on developing wood frogs, Wada et al. (2011) did not observe any adverse effects on larval development, size at metamorphosis, survival, or hopping performance at </w:t>
      </w:r>
      <w:proofErr w:type="spellStart"/>
      <w:r w:rsidR="00DE0C1F">
        <w:t>MeHg</w:t>
      </w:r>
      <w:proofErr w:type="spellEnd"/>
      <w:r w:rsidR="00DE0C1F">
        <w:t xml:space="preserve"> concentrations </w:t>
      </w:r>
      <w:r w:rsidR="00062FAE">
        <w:t>2-3 times</w:t>
      </w:r>
      <w:r w:rsidR="007576B5">
        <w:t xml:space="preserve"> </w:t>
      </w:r>
      <w:r w:rsidR="00C61C83">
        <w:t xml:space="preserve">those </w:t>
      </w:r>
      <w:r w:rsidR="0006693D">
        <w:t xml:space="preserve">that </w:t>
      </w:r>
      <w:r w:rsidR="00C61C83">
        <w:t>we</w:t>
      </w:r>
      <w:r w:rsidR="007576B5">
        <w:t xml:space="preserve"> detected</w:t>
      </w:r>
      <w:r w:rsidR="00C61C83">
        <w:t xml:space="preserve"> in wood frogs</w:t>
      </w:r>
      <w:r w:rsidR="00DE0C1F">
        <w:t>.</w:t>
      </w:r>
      <w:r w:rsidR="00C61C83">
        <w:t xml:space="preserve"> </w:t>
      </w:r>
      <w:r w:rsidR="00A446E8">
        <w:t xml:space="preserve">However, differences in dietary selenium concentrations </w:t>
      </w:r>
      <w:r w:rsidR="004B1078">
        <w:t xml:space="preserve">between </w:t>
      </w:r>
      <w:r w:rsidR="00C61C83">
        <w:t xml:space="preserve">tadpoles raised in a controlled environment verses those developing in natural systems could alter </w:t>
      </w:r>
      <w:r w:rsidR="00831BA6">
        <w:t>Hg</w:t>
      </w:r>
      <w:r w:rsidR="00C61C83">
        <w:t xml:space="preserve"> toxicity </w:t>
      </w:r>
      <w:r w:rsidR="00831BA6">
        <w:t xml:space="preserve">(Ralston et al. 2007). While the existing literature on Hg toxicity thresholds among amphibians is limited, it does appear that interspecific sensitivity to Hg is highly variable. </w:t>
      </w:r>
      <w:r w:rsidR="00AD1B92">
        <w:t>Southern leopard frog tadpoles</w:t>
      </w:r>
      <w:r w:rsidR="00831BA6">
        <w:t xml:space="preserve"> (</w:t>
      </w:r>
      <w:proofErr w:type="spellStart"/>
      <w:r w:rsidR="00831BA6" w:rsidRPr="00831BA6">
        <w:rPr>
          <w:i/>
        </w:rPr>
        <w:t>Lithobates</w:t>
      </w:r>
      <w:proofErr w:type="spellEnd"/>
      <w:r w:rsidR="00831BA6" w:rsidRPr="00831BA6">
        <w:rPr>
          <w:i/>
        </w:rPr>
        <w:t xml:space="preserve"> </w:t>
      </w:r>
      <w:proofErr w:type="spellStart"/>
      <w:r w:rsidR="00831BA6" w:rsidRPr="00831BA6">
        <w:rPr>
          <w:i/>
        </w:rPr>
        <w:t>sphenocephalus</w:t>
      </w:r>
      <w:proofErr w:type="spellEnd"/>
      <w:r w:rsidR="00831BA6">
        <w:t>)</w:t>
      </w:r>
      <w:r w:rsidR="00AD1B92">
        <w:t xml:space="preserve"> suffered lower survival, decreased tail resorption rates, and lower metamorphic success at </w:t>
      </w:r>
      <w:proofErr w:type="spellStart"/>
      <w:r w:rsidR="00AD1B92">
        <w:t>MeHg</w:t>
      </w:r>
      <w:proofErr w:type="spellEnd"/>
      <w:r w:rsidR="00AD1B92">
        <w:t xml:space="preserve"> concentrations </w:t>
      </w:r>
      <w:r w:rsidR="00062FAE">
        <w:t>of ~</w:t>
      </w:r>
      <w:r w:rsidR="009A69C0">
        <w:t>28</w:t>
      </w:r>
      <w:r w:rsidR="004A1EA1">
        <w:t xml:space="preserve"> </w:t>
      </w:r>
      <w:r w:rsidR="00AD1B92">
        <w:t xml:space="preserve">ng/g </w:t>
      </w:r>
      <w:proofErr w:type="spellStart"/>
      <w:r w:rsidR="0006693D">
        <w:t>dw</w:t>
      </w:r>
      <w:proofErr w:type="spellEnd"/>
      <w:r w:rsidR="0006693D">
        <w:t xml:space="preserve"> </w:t>
      </w:r>
      <w:r w:rsidR="00AD1B92">
        <w:t>(</w:t>
      </w:r>
      <w:proofErr w:type="spellStart"/>
      <w:r w:rsidR="00AD1B92">
        <w:t>Unrine</w:t>
      </w:r>
      <w:proofErr w:type="spellEnd"/>
      <w:r w:rsidR="00AD1B92">
        <w:t xml:space="preserve"> et al. 2004)</w:t>
      </w:r>
      <w:r w:rsidR="004A1EA1">
        <w:t xml:space="preserve">, while American toad tadpoles showed impaired growth at </w:t>
      </w:r>
      <w:proofErr w:type="spellStart"/>
      <w:r w:rsidR="004A1EA1">
        <w:t>MeHg</w:t>
      </w:r>
      <w:proofErr w:type="spellEnd"/>
      <w:r w:rsidR="004A1EA1">
        <w:t xml:space="preserve"> concentrations of </w:t>
      </w:r>
      <w:r w:rsidR="00062FAE">
        <w:t>~</w:t>
      </w:r>
      <w:r w:rsidR="00993DC7">
        <w:t xml:space="preserve">500 </w:t>
      </w:r>
      <w:r w:rsidR="004A1EA1">
        <w:t xml:space="preserve">ng/g </w:t>
      </w:r>
      <w:proofErr w:type="spellStart"/>
      <w:r w:rsidR="0006693D">
        <w:t>dw</w:t>
      </w:r>
      <w:proofErr w:type="spellEnd"/>
      <w:r w:rsidR="0006693D">
        <w:t xml:space="preserve"> </w:t>
      </w:r>
      <w:r w:rsidR="004A1EA1">
        <w:t>(Bergeron et al. 2011)</w:t>
      </w:r>
      <w:r w:rsidR="004B1078">
        <w:t>.</w:t>
      </w:r>
      <w:r w:rsidR="0059432A">
        <w:t xml:space="preserve"> Additionally, considerable genetic variation in sensitivity to toxicants can occur within amphibian populations </w:t>
      </w:r>
      <w:r w:rsidR="00A446E8">
        <w:t xml:space="preserve">(Bridges and </w:t>
      </w:r>
      <w:proofErr w:type="spellStart"/>
      <w:r w:rsidR="00A446E8">
        <w:t>Semlitsch</w:t>
      </w:r>
      <w:proofErr w:type="spellEnd"/>
      <w:r w:rsidR="00A446E8">
        <w:t xml:space="preserve"> 2001)</w:t>
      </w:r>
      <w:r w:rsidR="0059432A">
        <w:t xml:space="preserve">, </w:t>
      </w:r>
      <w:r w:rsidR="00A446E8">
        <w:t xml:space="preserve">which </w:t>
      </w:r>
      <w:r w:rsidR="0059432A">
        <w:t>could potentially confound observed differences between species.</w:t>
      </w:r>
      <w:r w:rsidR="00D865DE">
        <w:t xml:space="preserve"> </w:t>
      </w:r>
    </w:p>
    <w:p w14:paraId="5E24BB7C" w14:textId="77777777" w:rsidR="00A7629D" w:rsidRDefault="00A7629D" w:rsidP="001067C8">
      <w:pPr>
        <w:spacing w:line="480" w:lineRule="auto"/>
      </w:pPr>
    </w:p>
    <w:p w14:paraId="3D4DCFC6" w14:textId="4C887106" w:rsidR="001A564A" w:rsidRDefault="001A564A" w:rsidP="001A564A">
      <w:pPr>
        <w:spacing w:line="480" w:lineRule="auto"/>
      </w:pPr>
      <w:r w:rsidRPr="00476BD8">
        <w:t>Methylmercury in Adult Amphibians</w:t>
      </w:r>
    </w:p>
    <w:p w14:paraId="582FE172" w14:textId="77777777" w:rsidR="00476BD8" w:rsidRPr="00476BD8" w:rsidRDefault="00476BD8" w:rsidP="001A564A">
      <w:pPr>
        <w:spacing w:line="480" w:lineRule="auto"/>
      </w:pPr>
    </w:p>
    <w:p w14:paraId="301B7360" w14:textId="6FD14399" w:rsidR="00003F0C" w:rsidRPr="00831BA6" w:rsidRDefault="00D865DE" w:rsidP="001067C8">
      <w:pPr>
        <w:spacing w:line="480" w:lineRule="auto"/>
      </w:pPr>
      <w:r>
        <w:t xml:space="preserve">We could not find any published studies that investigated Hg </w:t>
      </w:r>
      <w:r w:rsidR="00B8031A">
        <w:t xml:space="preserve">concentrations or </w:t>
      </w:r>
      <w:r>
        <w:t xml:space="preserve">toxicity thresholds for </w:t>
      </w:r>
      <w:r w:rsidR="001067C8">
        <w:t xml:space="preserve">adult </w:t>
      </w:r>
      <w:proofErr w:type="spellStart"/>
      <w:r w:rsidRPr="00D865DE">
        <w:rPr>
          <w:i/>
        </w:rPr>
        <w:t>Ambystomid</w:t>
      </w:r>
      <w:proofErr w:type="spellEnd"/>
      <w:r>
        <w:t xml:space="preserve"> salamanders</w:t>
      </w:r>
      <w:r w:rsidR="00F1759D">
        <w:t xml:space="preserve"> or wood frogs</w:t>
      </w:r>
      <w:r>
        <w:t>.</w:t>
      </w:r>
      <w:r w:rsidR="0036450C" w:rsidRPr="0036450C">
        <w:t xml:space="preserve"> </w:t>
      </w:r>
      <w:r w:rsidR="0049657C">
        <w:t xml:space="preserve">Among caudate, </w:t>
      </w:r>
      <w:r w:rsidR="002B0FC9">
        <w:t>Burke et al. (2010) showed that</w:t>
      </w:r>
      <w:r w:rsidR="0036450C">
        <w:t xml:space="preserve"> </w:t>
      </w:r>
      <w:r w:rsidR="002B0FC9">
        <w:t>behavioral responses of adult two-lined salamanders (</w:t>
      </w:r>
      <w:proofErr w:type="spellStart"/>
      <w:r w:rsidR="002B0FC9" w:rsidRPr="0036450C">
        <w:rPr>
          <w:i/>
        </w:rPr>
        <w:t>Eurycea</w:t>
      </w:r>
      <w:proofErr w:type="spellEnd"/>
      <w:r w:rsidR="002B0FC9" w:rsidRPr="0036450C">
        <w:rPr>
          <w:i/>
        </w:rPr>
        <w:t xml:space="preserve"> </w:t>
      </w:r>
      <w:proofErr w:type="spellStart"/>
      <w:r w:rsidR="002B0FC9" w:rsidRPr="0036450C">
        <w:rPr>
          <w:i/>
        </w:rPr>
        <w:t>bislineata</w:t>
      </w:r>
      <w:proofErr w:type="spellEnd"/>
      <w:r w:rsidR="002B0FC9">
        <w:t xml:space="preserve">) with mean </w:t>
      </w:r>
      <w:proofErr w:type="spellStart"/>
      <w:r w:rsidR="002B0FC9">
        <w:t>THg</w:t>
      </w:r>
      <w:proofErr w:type="spellEnd"/>
      <w:r w:rsidR="002B0FC9">
        <w:t xml:space="preserve"> concentrations of ~4,500 ng/g </w:t>
      </w:r>
      <w:proofErr w:type="spellStart"/>
      <w:r w:rsidR="002B0FC9">
        <w:t>dw</w:t>
      </w:r>
      <w:proofErr w:type="spellEnd"/>
      <w:r w:rsidR="002B0FC9">
        <w:t xml:space="preserve"> from a Hg contaminated site had</w:t>
      </w:r>
      <w:r w:rsidR="0036450C">
        <w:t xml:space="preserve"> </w:t>
      </w:r>
      <w:r w:rsidR="002B0FC9">
        <w:t xml:space="preserve">lower speeds of locomotion, diminished responsiveness, and reduced ability to capture prey compared to </w:t>
      </w:r>
      <w:r w:rsidR="0036450C">
        <w:t>a</w:t>
      </w:r>
      <w:r w:rsidR="002B0FC9">
        <w:t xml:space="preserve">n </w:t>
      </w:r>
      <w:r w:rsidR="002B0FC9">
        <w:lastRenderedPageBreak/>
        <w:t>uncontaminated</w:t>
      </w:r>
      <w:r w:rsidR="0036450C">
        <w:t xml:space="preserve"> reference site.</w:t>
      </w:r>
      <w:r w:rsidR="0047295D">
        <w:t xml:space="preserve"> </w:t>
      </w:r>
      <w:proofErr w:type="spellStart"/>
      <w:r w:rsidR="00F75B1E">
        <w:t>T</w:t>
      </w:r>
      <w:r w:rsidR="0047295D">
        <w:t>Hg</w:t>
      </w:r>
      <w:proofErr w:type="spellEnd"/>
      <w:r w:rsidR="0047295D">
        <w:t xml:space="preserve"> concentrations in red-backed salamanders (</w:t>
      </w:r>
      <w:proofErr w:type="spellStart"/>
      <w:r w:rsidR="0047295D" w:rsidRPr="0047295D">
        <w:rPr>
          <w:i/>
        </w:rPr>
        <w:t>Plethodon</w:t>
      </w:r>
      <w:proofErr w:type="spellEnd"/>
      <w:r w:rsidR="0047295D" w:rsidRPr="0047295D">
        <w:rPr>
          <w:i/>
        </w:rPr>
        <w:t xml:space="preserve"> </w:t>
      </w:r>
      <w:proofErr w:type="spellStart"/>
      <w:r w:rsidR="0047295D" w:rsidRPr="0047295D">
        <w:rPr>
          <w:i/>
        </w:rPr>
        <w:t>cinereus</w:t>
      </w:r>
      <w:proofErr w:type="spellEnd"/>
      <w:r w:rsidR="0047295D">
        <w:t>)</w:t>
      </w:r>
      <w:r w:rsidR="007901FA">
        <w:t xml:space="preserve"> have been reported from three different geographic areas in the eastern U.S. </w:t>
      </w:r>
      <w:r w:rsidR="00F75B1E">
        <w:t xml:space="preserve">Whole-body concentrations of </w:t>
      </w:r>
      <w:proofErr w:type="spellStart"/>
      <w:r w:rsidR="00F75B1E">
        <w:t>THg</w:t>
      </w:r>
      <w:proofErr w:type="spellEnd"/>
      <w:r w:rsidR="00F75B1E">
        <w:t xml:space="preserve"> from red-backed salamanders in Virginia (Bergeron et al. 2010a)</w:t>
      </w:r>
      <w:r w:rsidR="00353D77">
        <w:t xml:space="preserve"> and</w:t>
      </w:r>
      <w:r w:rsidR="00F75B1E">
        <w:t xml:space="preserve"> </w:t>
      </w:r>
      <w:r w:rsidR="00353D77">
        <w:t xml:space="preserve">the </w:t>
      </w:r>
      <w:r w:rsidR="00353D77" w:rsidRPr="00A92344">
        <w:t>Catskill Mountains, NY</w:t>
      </w:r>
      <w:r w:rsidR="00353D77">
        <w:t xml:space="preserve"> (Townsend and Driscoll 2013) </w:t>
      </w:r>
      <w:r w:rsidR="00F75B1E">
        <w:t xml:space="preserve">were similar to </w:t>
      </w:r>
      <w:proofErr w:type="spellStart"/>
      <w:r w:rsidR="00F75B1E">
        <w:t>THg</w:t>
      </w:r>
      <w:proofErr w:type="spellEnd"/>
      <w:r w:rsidR="00F75B1E">
        <w:t xml:space="preserve"> concentrations in tail</w:t>
      </w:r>
      <w:r w:rsidR="00A92344">
        <w:t>-clip</w:t>
      </w:r>
      <w:r w:rsidR="00F75B1E">
        <w:t xml:space="preserve">s from salamanders in </w:t>
      </w:r>
      <w:r w:rsidR="00B44AE2">
        <w:t xml:space="preserve">the Green </w:t>
      </w:r>
      <w:r w:rsidR="005667BF">
        <w:t>Mountains, Vermont</w:t>
      </w:r>
      <w:r w:rsidR="00A92344">
        <w:t xml:space="preserve"> (</w:t>
      </w:r>
      <w:proofErr w:type="spellStart"/>
      <w:r w:rsidR="00A92344">
        <w:t>Rimmer</w:t>
      </w:r>
      <w:proofErr w:type="spellEnd"/>
      <w:r w:rsidR="00A92344">
        <w:t xml:space="preserve"> et al. 2010) </w:t>
      </w:r>
      <w:r w:rsidR="00F75B1E">
        <w:t>(</w:t>
      </w:r>
      <w:ins w:id="360" w:author="Vivien F. Taylor" w:date="2018-10-28T12:27:00Z">
        <w:r w:rsidR="00164BE8">
          <w:t xml:space="preserve">mean values were </w:t>
        </w:r>
      </w:ins>
      <w:r w:rsidR="00F75B1E">
        <w:t xml:space="preserve">100 ng/g </w:t>
      </w:r>
      <w:proofErr w:type="spellStart"/>
      <w:r w:rsidR="00F75B1E">
        <w:t>dw</w:t>
      </w:r>
      <w:proofErr w:type="spellEnd"/>
      <w:r w:rsidR="00F75B1E">
        <w:t xml:space="preserve">; </w:t>
      </w:r>
      <w:r w:rsidR="00353D77">
        <w:t xml:space="preserve">127 ng/g </w:t>
      </w:r>
      <w:proofErr w:type="spellStart"/>
      <w:r w:rsidR="00353D77">
        <w:t>dw</w:t>
      </w:r>
      <w:proofErr w:type="spellEnd"/>
      <w:r w:rsidR="00353D77">
        <w:t xml:space="preserve">, </w:t>
      </w:r>
      <w:r w:rsidR="00F75B1E">
        <w:t xml:space="preserve">110 ng/g </w:t>
      </w:r>
      <w:proofErr w:type="spellStart"/>
      <w:r w:rsidR="00F75B1E">
        <w:t>dw</w:t>
      </w:r>
      <w:proofErr w:type="spellEnd"/>
      <w:r w:rsidR="00F75B1E">
        <w:t xml:space="preserve">, </w:t>
      </w:r>
      <w:r w:rsidR="00A92344">
        <w:t>r</w:t>
      </w:r>
      <w:r w:rsidR="00F75B1E">
        <w:t>espectively)</w:t>
      </w:r>
      <w:r w:rsidR="0033471E">
        <w:t>. These results</w:t>
      </w:r>
      <w:r w:rsidR="00353D77">
        <w:t xml:space="preserve"> were similar to mean </w:t>
      </w:r>
      <w:proofErr w:type="spellStart"/>
      <w:r w:rsidR="00353D77">
        <w:t>THg</w:t>
      </w:r>
      <w:proofErr w:type="spellEnd"/>
      <w:r w:rsidR="00353D77">
        <w:t xml:space="preserve"> in adult </w:t>
      </w:r>
      <w:r w:rsidR="00353D77" w:rsidRPr="00353D77">
        <w:rPr>
          <w:i/>
        </w:rPr>
        <w:t xml:space="preserve">A. </w:t>
      </w:r>
      <w:proofErr w:type="spellStart"/>
      <w:r w:rsidR="00353D77" w:rsidRPr="00353D77">
        <w:rPr>
          <w:i/>
        </w:rPr>
        <w:t>maculatum</w:t>
      </w:r>
      <w:proofErr w:type="spellEnd"/>
      <w:r w:rsidR="00353D77">
        <w:t xml:space="preserve"> tail</w:t>
      </w:r>
      <w:r w:rsidR="0033471E">
        <w:t>-clip</w:t>
      </w:r>
      <w:r w:rsidR="00353D77">
        <w:t>s in this study (118</w:t>
      </w:r>
      <w:ins w:id="361" w:author="Vivien F. Taylor" w:date="2018-10-28T12:27:00Z">
        <w:r w:rsidR="00164BE8">
          <w:t>+/-XX</w:t>
        </w:r>
      </w:ins>
      <w:r w:rsidR="00353D77">
        <w:t xml:space="preserve"> ng/g </w:t>
      </w:r>
      <w:proofErr w:type="spellStart"/>
      <w:r w:rsidR="00353D77">
        <w:t>dw</w:t>
      </w:r>
      <w:proofErr w:type="spellEnd"/>
      <w:r w:rsidR="00353D77">
        <w:t xml:space="preserve">). </w:t>
      </w:r>
      <w:r w:rsidR="00AD29A3">
        <w:t xml:space="preserve">Although </w:t>
      </w:r>
      <w:r w:rsidR="00AD29A3" w:rsidRPr="00AD29A3">
        <w:rPr>
          <w:i/>
        </w:rPr>
        <w:t xml:space="preserve">P. </w:t>
      </w:r>
      <w:proofErr w:type="spellStart"/>
      <w:r w:rsidR="00AD29A3" w:rsidRPr="00AD29A3">
        <w:rPr>
          <w:i/>
        </w:rPr>
        <w:t>cinereus</w:t>
      </w:r>
      <w:proofErr w:type="spellEnd"/>
      <w:r w:rsidR="00AD29A3">
        <w:t xml:space="preserve"> </w:t>
      </w:r>
      <w:r w:rsidR="00F1759D">
        <w:t xml:space="preserve">is terrestrial throughout its entire life cycle, it occupies similar habitats as adult </w:t>
      </w:r>
      <w:r w:rsidR="00F1759D" w:rsidRPr="00F1759D">
        <w:rPr>
          <w:i/>
        </w:rPr>
        <w:t xml:space="preserve">A. </w:t>
      </w:r>
      <w:proofErr w:type="spellStart"/>
      <w:r w:rsidR="00F1759D">
        <w:rPr>
          <w:i/>
        </w:rPr>
        <w:t>m</w:t>
      </w:r>
      <w:r w:rsidR="00F1759D" w:rsidRPr="00F1759D">
        <w:rPr>
          <w:i/>
        </w:rPr>
        <w:t>aculatum</w:t>
      </w:r>
      <w:proofErr w:type="spellEnd"/>
      <w:r w:rsidR="00F1759D">
        <w:t xml:space="preserve"> and </w:t>
      </w:r>
      <w:r w:rsidR="00B44AE2">
        <w:t xml:space="preserve">co-occurring populations </w:t>
      </w:r>
      <w:r w:rsidR="00F1759D">
        <w:t xml:space="preserve">would likely be exposed to similar </w:t>
      </w:r>
      <w:r w:rsidR="00353D77">
        <w:t xml:space="preserve">dietary </w:t>
      </w:r>
      <w:r w:rsidR="00F1759D">
        <w:t xml:space="preserve">Hg concentrations through </w:t>
      </w:r>
      <w:r w:rsidR="00353D77">
        <w:t>atmospheric deposition.</w:t>
      </w:r>
      <w:r w:rsidR="00A22C12">
        <w:t xml:space="preserve"> Still, </w:t>
      </w:r>
      <w:r w:rsidR="007002B3">
        <w:t>we</w:t>
      </w:r>
      <w:r w:rsidR="00A22C12">
        <w:t xml:space="preserve"> would expect adult spotted salamanders to bioaccumulate more Hg than red-backed salamanders due to </w:t>
      </w:r>
      <w:r w:rsidR="009A70B1">
        <w:t xml:space="preserve">increased exposure during </w:t>
      </w:r>
      <w:r w:rsidR="00A22C12">
        <w:t>their aquatic larval stage (Todd et al. 201</w:t>
      </w:r>
      <w:r w:rsidR="00877B22">
        <w:t>2</w:t>
      </w:r>
      <w:r w:rsidR="00A22C12">
        <w:t>), longer life span</w:t>
      </w:r>
      <w:r w:rsidR="009A61AA">
        <w:t xml:space="preserve"> (</w:t>
      </w:r>
      <w:proofErr w:type="spellStart"/>
      <w:r w:rsidR="009A61AA" w:rsidRPr="009A61AA">
        <w:t>Flageole</w:t>
      </w:r>
      <w:proofErr w:type="spellEnd"/>
      <w:r w:rsidR="009A61AA">
        <w:t xml:space="preserve"> and </w:t>
      </w:r>
      <w:proofErr w:type="spellStart"/>
      <w:r w:rsidR="009A61AA" w:rsidRPr="009A61AA">
        <w:t>Leclair</w:t>
      </w:r>
      <w:proofErr w:type="spellEnd"/>
      <w:r w:rsidR="009A61AA">
        <w:t xml:space="preserve"> 1992)</w:t>
      </w:r>
      <w:r w:rsidR="00A22C12">
        <w:t xml:space="preserve">, and higher trophic position resulting from larger </w:t>
      </w:r>
      <w:r w:rsidR="001A564A">
        <w:t>prey</w:t>
      </w:r>
      <w:r w:rsidR="0049657C">
        <w:t xml:space="preserve"> </w:t>
      </w:r>
      <w:r w:rsidR="00A22C12">
        <w:t xml:space="preserve">size. </w:t>
      </w:r>
      <w:commentRangeStart w:id="362"/>
      <w:r w:rsidR="007149FA">
        <w:t>Although Hg samples from salamander t</w:t>
      </w:r>
      <w:r w:rsidR="00A22C12">
        <w:t>ail</w:t>
      </w:r>
      <w:r w:rsidR="007149FA">
        <w:t>-clips</w:t>
      </w:r>
      <w:r w:rsidR="00A22C12">
        <w:t xml:space="preserve"> have been shown to correlate </w:t>
      </w:r>
      <w:r w:rsidR="007149FA">
        <w:t xml:space="preserve">strongly </w:t>
      </w:r>
      <w:r w:rsidR="00A22C12">
        <w:t>with whole-body</w:t>
      </w:r>
      <w:r w:rsidR="00083E4E">
        <w:t xml:space="preserve"> Hg</w:t>
      </w:r>
      <w:commentRangeEnd w:id="362"/>
      <w:r w:rsidR="00164BE8">
        <w:rPr>
          <w:rStyle w:val="CommentReference"/>
          <w:rFonts w:asciiTheme="minorHAnsi" w:eastAsiaTheme="minorHAnsi" w:hAnsiTheme="minorHAnsi" w:cstheme="minorBidi"/>
        </w:rPr>
        <w:commentReference w:id="362"/>
      </w:r>
      <w:r w:rsidR="00A22C12">
        <w:t>, it is not a 1:1 relationship</w:t>
      </w:r>
      <w:r w:rsidR="00083E4E">
        <w:t xml:space="preserve"> and </w:t>
      </w:r>
      <w:r w:rsidR="007F23CE">
        <w:t xml:space="preserve">can vary </w:t>
      </w:r>
      <w:r w:rsidR="00083E4E">
        <w:t>substantial</w:t>
      </w:r>
      <w:r w:rsidR="007F23CE">
        <w:t>ly</w:t>
      </w:r>
      <w:r w:rsidR="00083E4E">
        <w:t xml:space="preserve"> between species (</w:t>
      </w:r>
      <w:proofErr w:type="spellStart"/>
      <w:r w:rsidR="00083E4E">
        <w:t>Pfleeger</w:t>
      </w:r>
      <w:proofErr w:type="spellEnd"/>
      <w:r w:rsidR="00083E4E">
        <w:t xml:space="preserve"> et al. 2016)</w:t>
      </w:r>
      <w:r w:rsidR="007F23CE">
        <w:t xml:space="preserve">. Therefore, comparison of </w:t>
      </w:r>
      <w:r w:rsidR="001A564A">
        <w:t xml:space="preserve">tail and whole-body </w:t>
      </w:r>
      <w:r w:rsidR="007F23CE">
        <w:t>Hg concentrations between</w:t>
      </w:r>
      <w:r w:rsidR="005667BF">
        <w:t>- and within-</w:t>
      </w:r>
      <w:r w:rsidR="007F23CE">
        <w:t xml:space="preserve">species must be interpreted </w:t>
      </w:r>
      <w:r w:rsidR="0033471E">
        <w:t>cautiously</w:t>
      </w:r>
      <w:r w:rsidR="00A22C12">
        <w:t>.</w:t>
      </w:r>
    </w:p>
    <w:p w14:paraId="54BAD2B8" w14:textId="77777777" w:rsidR="005667BF" w:rsidRDefault="005667BF" w:rsidP="00494739">
      <w:pPr>
        <w:spacing w:line="480" w:lineRule="auto"/>
      </w:pPr>
    </w:p>
    <w:p w14:paraId="0B68B6C2" w14:textId="04975090" w:rsidR="00DF4C33" w:rsidRDefault="00783779" w:rsidP="00494739">
      <w:pPr>
        <w:spacing w:line="480" w:lineRule="auto"/>
      </w:pPr>
      <w:r>
        <w:t>D</w:t>
      </w:r>
      <w:r w:rsidR="00DF4C33">
        <w:t>ata on mercury concentrations in adult anurans is lacking,</w:t>
      </w:r>
      <w:r>
        <w:t xml:space="preserve"> </w:t>
      </w:r>
      <w:r w:rsidR="00796691">
        <w:t>hence</w:t>
      </w:r>
      <w:r>
        <w:t xml:space="preserve"> there </w:t>
      </w:r>
      <w:r w:rsidR="00DF1153">
        <w:t>wer</w:t>
      </w:r>
      <w:r>
        <w:t xml:space="preserve">e few relevant </w:t>
      </w:r>
      <w:r w:rsidR="00796691">
        <w:t>studie</w:t>
      </w:r>
      <w:r>
        <w:t xml:space="preserve">s </w:t>
      </w:r>
      <w:r w:rsidR="00796691">
        <w:t xml:space="preserve">with which </w:t>
      </w:r>
      <w:r>
        <w:t xml:space="preserve">to compare our results. </w:t>
      </w:r>
      <w:proofErr w:type="spellStart"/>
      <w:r>
        <w:t>MeHg</w:t>
      </w:r>
      <w:proofErr w:type="spellEnd"/>
      <w:r>
        <w:t xml:space="preserve"> </w:t>
      </w:r>
      <w:r w:rsidR="00796691">
        <w:t>in</w:t>
      </w:r>
      <w:r>
        <w:t xml:space="preserve"> </w:t>
      </w:r>
      <w:r w:rsidR="00796691">
        <w:t xml:space="preserve">American toad blood from an uncontaminated site in Virginia (Bergeron et al. 2010b) was </w:t>
      </w:r>
      <w:r w:rsidR="001A564A">
        <w:t>about</w:t>
      </w:r>
      <w:r w:rsidR="00796691">
        <w:t xml:space="preserve"> three times higher than </w:t>
      </w:r>
      <w:r>
        <w:t xml:space="preserve">wood frog blood in </w:t>
      </w:r>
      <w:r w:rsidR="0049657C">
        <w:t xml:space="preserve">the present </w:t>
      </w:r>
      <w:r>
        <w:t>study</w:t>
      </w:r>
      <w:r w:rsidR="00082BB1">
        <w:t xml:space="preserve">. </w:t>
      </w:r>
      <w:r w:rsidR="00DF1153">
        <w:t xml:space="preserve">Since </w:t>
      </w:r>
      <w:proofErr w:type="spellStart"/>
      <w:r w:rsidR="00DF1153">
        <w:t>MeHg</w:t>
      </w:r>
      <w:proofErr w:type="spellEnd"/>
      <w:r w:rsidR="00DF1153">
        <w:t xml:space="preserve"> in blood is comprised of both a transient component which reflects recent dietary intake, and a more stable component related to life-time accumulation (Day et al. 2005), it seems </w:t>
      </w:r>
      <w:r w:rsidR="00107E28">
        <w:t>un</w:t>
      </w:r>
      <w:r w:rsidR="00DF1153">
        <w:t xml:space="preserve">likely that wood frogs </w:t>
      </w:r>
      <w:r w:rsidR="0036263B">
        <w:t>in our study</w:t>
      </w:r>
      <w:r w:rsidR="00DF1153">
        <w:t xml:space="preserve"> would have </w:t>
      </w:r>
      <w:r w:rsidR="00DF1153">
        <w:lastRenderedPageBreak/>
        <w:t>accumulate</w:t>
      </w:r>
      <w:r w:rsidR="00BC6A99">
        <w:t>d</w:t>
      </w:r>
      <w:r w:rsidR="00DF1153">
        <w:t xml:space="preserve"> any recent </w:t>
      </w:r>
      <w:r w:rsidR="0036263B">
        <w:t xml:space="preserve">dietary Hg since they were captured within days of </w:t>
      </w:r>
      <w:r w:rsidR="00DF1153">
        <w:t xml:space="preserve">emerging from winter </w:t>
      </w:r>
      <w:r w:rsidR="00B744AF">
        <w:t>dormancy</w:t>
      </w:r>
      <w:r w:rsidR="0036263B">
        <w:t xml:space="preserve"> and </w:t>
      </w:r>
      <w:r w:rsidR="00BC6A99">
        <w:t>do</w:t>
      </w:r>
      <w:r w:rsidR="0036263B">
        <w:t xml:space="preserve"> not f</w:t>
      </w:r>
      <w:r w:rsidR="00EF4F22">
        <w:t>orage</w:t>
      </w:r>
      <w:r w:rsidR="0036263B">
        <w:t xml:space="preserve"> during </w:t>
      </w:r>
      <w:r w:rsidR="00EF4F22">
        <w:t xml:space="preserve">spring </w:t>
      </w:r>
      <w:r w:rsidR="0036263B">
        <w:t xml:space="preserve">migration </w:t>
      </w:r>
      <w:r w:rsidR="00EF4F22">
        <w:t>and</w:t>
      </w:r>
      <w:r w:rsidR="0036263B">
        <w:t xml:space="preserve"> breeding</w:t>
      </w:r>
      <w:r w:rsidR="00BC6A99">
        <w:t xml:space="preserve"> (Wells and Bevier 1997)</w:t>
      </w:r>
      <w:r w:rsidR="0036263B">
        <w:t>.</w:t>
      </w:r>
      <w:r w:rsidR="00EF4F22">
        <w:t xml:space="preserve"> </w:t>
      </w:r>
      <w:r w:rsidR="00A5021A">
        <w:t xml:space="preserve">Therefore, early spring may represent the lowest blood Hg levels of the year among spring-breeding amphibians that do not begin foraging until after the breeding season, </w:t>
      </w:r>
      <w:r w:rsidR="00087F5A">
        <w:t xml:space="preserve">and </w:t>
      </w:r>
      <w:r w:rsidR="00A5021A">
        <w:t xml:space="preserve">may </w:t>
      </w:r>
      <w:r w:rsidR="00087F5A">
        <w:t xml:space="preserve">be more representative of </w:t>
      </w:r>
      <w:r w:rsidR="00087F5A" w:rsidRPr="00087F5A">
        <w:t xml:space="preserve">life-time </w:t>
      </w:r>
      <w:r w:rsidR="00CC47BD">
        <w:t xml:space="preserve">Hg </w:t>
      </w:r>
      <w:r w:rsidR="00087F5A" w:rsidRPr="00087F5A">
        <w:t>accumulation</w:t>
      </w:r>
      <w:r w:rsidR="00DA13A7">
        <w:t xml:space="preserve">. </w:t>
      </w:r>
      <w:r w:rsidR="00A5021A">
        <w:t xml:space="preserve">It is also possible that blood Hg concentrations </w:t>
      </w:r>
      <w:r w:rsidR="0089121B">
        <w:t>c</w:t>
      </w:r>
      <w:r w:rsidR="00024E1E">
        <w:t>ould decline</w:t>
      </w:r>
      <w:r w:rsidR="00A5021A">
        <w:t xml:space="preserve"> during </w:t>
      </w:r>
      <w:r w:rsidR="00024E1E">
        <w:t xml:space="preserve">extended periods of heat and </w:t>
      </w:r>
      <w:r w:rsidR="00A5021A">
        <w:t>drought</w:t>
      </w:r>
      <w:r w:rsidR="00024E1E" w:rsidRPr="00024E1E">
        <w:t xml:space="preserve"> </w:t>
      </w:r>
      <w:r w:rsidR="00024E1E">
        <w:t xml:space="preserve">when terrestrial amphibians estivate. </w:t>
      </w:r>
      <w:r w:rsidR="0007001E">
        <w:t>Studying stranded loggerhead sea turtles (</w:t>
      </w:r>
      <w:proofErr w:type="spellStart"/>
      <w:r w:rsidR="0007001E" w:rsidRPr="0007001E">
        <w:rPr>
          <w:i/>
        </w:rPr>
        <w:t>Caretta</w:t>
      </w:r>
      <w:proofErr w:type="spellEnd"/>
      <w:r w:rsidR="0007001E" w:rsidRPr="0007001E">
        <w:rPr>
          <w:i/>
        </w:rPr>
        <w:t xml:space="preserve"> </w:t>
      </w:r>
      <w:proofErr w:type="spellStart"/>
      <w:r w:rsidR="0007001E" w:rsidRPr="0007001E">
        <w:rPr>
          <w:i/>
        </w:rPr>
        <w:t>caretta</w:t>
      </w:r>
      <w:proofErr w:type="spellEnd"/>
      <w:r w:rsidR="0007001E">
        <w:t>),</w:t>
      </w:r>
      <w:r w:rsidR="0007001E" w:rsidRPr="0007001E">
        <w:t xml:space="preserve"> </w:t>
      </w:r>
      <w:r w:rsidR="00DA13A7">
        <w:t>Day et al</w:t>
      </w:r>
      <w:r w:rsidR="0007001E">
        <w:t>.</w:t>
      </w:r>
      <w:r w:rsidR="00DA13A7">
        <w:t xml:space="preserve"> (2005) </w:t>
      </w:r>
      <w:r w:rsidR="0007001E">
        <w:t xml:space="preserve">found </w:t>
      </w:r>
      <w:r w:rsidR="00DA13A7">
        <w:t xml:space="preserve">significantly lower blood </w:t>
      </w:r>
      <w:r w:rsidR="00A5021A">
        <w:t xml:space="preserve">Hg </w:t>
      </w:r>
      <w:r w:rsidR="00DA13A7">
        <w:t>level</w:t>
      </w:r>
      <w:r w:rsidR="0007001E">
        <w:t>s</w:t>
      </w:r>
      <w:r w:rsidR="00DA13A7">
        <w:t xml:space="preserve"> in </w:t>
      </w:r>
      <w:r w:rsidR="0007001E">
        <w:t>a severely emaciated individual</w:t>
      </w:r>
      <w:r w:rsidR="006B4DDB">
        <w:t xml:space="preserve"> with no fat stores compared to</w:t>
      </w:r>
      <w:r w:rsidR="00D57459">
        <w:t xml:space="preserve"> </w:t>
      </w:r>
      <w:r w:rsidR="0007001E">
        <w:t>other strand</w:t>
      </w:r>
      <w:r w:rsidR="00A5021A">
        <w:t>ed loggerheads</w:t>
      </w:r>
      <w:r w:rsidR="0007001E">
        <w:t xml:space="preserve">, suggesting that </w:t>
      </w:r>
      <w:r w:rsidR="00D57459">
        <w:t>a cessation of dietary input of prey resulted in a decline in blood Hg concentration.</w:t>
      </w:r>
      <w:r w:rsidR="00024E1E">
        <w:t xml:space="preserve"> Therefore, it may be important to know the precise timing of blood collection and </w:t>
      </w:r>
      <w:r w:rsidR="00E814FD">
        <w:t xml:space="preserve">whether animals recently emerged from </w:t>
      </w:r>
      <w:r w:rsidR="00B744AF">
        <w:t>hibernation</w:t>
      </w:r>
      <w:r w:rsidR="00E814FD">
        <w:t xml:space="preserve"> or estivation</w:t>
      </w:r>
      <w:r w:rsidR="00024E1E">
        <w:t xml:space="preserve"> when comparing </w:t>
      </w:r>
      <w:r w:rsidR="008A02F0">
        <w:t xml:space="preserve">blood </w:t>
      </w:r>
      <w:r w:rsidR="00024E1E">
        <w:t>Hg concentrations between studies.</w:t>
      </w:r>
    </w:p>
    <w:p w14:paraId="60F630C5" w14:textId="77777777" w:rsidR="00855404" w:rsidRDefault="00855404" w:rsidP="00494739">
      <w:pPr>
        <w:spacing w:line="480" w:lineRule="auto"/>
      </w:pPr>
    </w:p>
    <w:p w14:paraId="037A91A1" w14:textId="77777777" w:rsidR="00164BE8" w:rsidRDefault="00164BE8" w:rsidP="00494739">
      <w:pPr>
        <w:spacing w:line="480" w:lineRule="auto"/>
        <w:rPr>
          <w:ins w:id="363" w:author="Vivien F. Taylor" w:date="2018-10-28T12:31:00Z"/>
        </w:rPr>
      </w:pPr>
    </w:p>
    <w:p w14:paraId="244282FD" w14:textId="78FDDA46" w:rsidR="00F10BBD" w:rsidRDefault="00F30E1F" w:rsidP="00494739">
      <w:pPr>
        <w:spacing w:line="480" w:lineRule="auto"/>
      </w:pPr>
      <w:commentRangeStart w:id="364"/>
      <w:r>
        <w:t xml:space="preserve">As expected, predaceous salamander larvae accumulated </w:t>
      </w:r>
      <w:proofErr w:type="spellStart"/>
      <w:r>
        <w:t>MeHg</w:t>
      </w:r>
      <w:proofErr w:type="spellEnd"/>
      <w:r>
        <w:t xml:space="preserve"> more rapidly than omnivorous wood frog tadpoles</w:t>
      </w:r>
      <w:r w:rsidR="00042EA2">
        <w:t xml:space="preserve">, </w:t>
      </w:r>
      <w:r w:rsidR="00D83F2B">
        <w:t>and</w:t>
      </w:r>
      <w:r w:rsidR="00042EA2">
        <w:t xml:space="preserve"> in both species aquatic larval stages had higher Hg concentrations than the terrestrial adults. Follo</w:t>
      </w:r>
      <w:commentRangeEnd w:id="364"/>
      <w:r w:rsidR="00164BE8">
        <w:rPr>
          <w:rStyle w:val="CommentReference"/>
          <w:rFonts w:asciiTheme="minorHAnsi" w:eastAsiaTheme="minorHAnsi" w:hAnsiTheme="minorHAnsi" w:cstheme="minorBidi"/>
        </w:rPr>
        <w:commentReference w:id="364"/>
      </w:r>
      <w:r w:rsidR="00042EA2">
        <w:t xml:space="preserve">wing metamorphosis, juveniles and adults of both species are quite </w:t>
      </w:r>
      <w:r w:rsidR="00E814FD">
        <w:t>vag</w:t>
      </w:r>
      <w:r w:rsidR="00042EA2">
        <w:t>ile and primarily occupy terrestrial habitats (</w:t>
      </w:r>
      <w:proofErr w:type="spellStart"/>
      <w:r w:rsidR="00042EA2">
        <w:t>Faccio</w:t>
      </w:r>
      <w:proofErr w:type="spellEnd"/>
      <w:r w:rsidR="00042EA2">
        <w:t xml:space="preserve"> 2003, Baldwin et al. 2006)</w:t>
      </w:r>
      <w:r w:rsidR="00E814FD">
        <w:t xml:space="preserve"> </w:t>
      </w:r>
      <w:del w:id="365" w:author="Vivien F. Taylor" w:date="2018-10-28T18:34:00Z">
        <w:r w:rsidR="00E814FD" w:rsidDel="00730942">
          <w:delText>where Hg tends to be less available than in aquatic systems</w:delText>
        </w:r>
      </w:del>
      <w:ins w:id="366" w:author="Vivien F. Taylor" w:date="2018-10-28T18:34:00Z">
        <w:r w:rsidR="00730942">
          <w:t>and change their food sources</w:t>
        </w:r>
      </w:ins>
      <w:r w:rsidR="00042EA2">
        <w:t xml:space="preserve">. Even though Hg </w:t>
      </w:r>
      <w:r w:rsidR="00400BEA">
        <w:t xml:space="preserve">bioaccumulates and </w:t>
      </w:r>
      <w:r w:rsidR="00042EA2">
        <w:t>is</w:t>
      </w:r>
      <w:r w:rsidR="00400BEA">
        <w:t xml:space="preserve"> not </w:t>
      </w:r>
      <w:r w:rsidR="00E814FD">
        <w:t>easily</w:t>
      </w:r>
      <w:r w:rsidR="00400BEA">
        <w:t xml:space="preserve"> eliminated from the body, the </w:t>
      </w:r>
      <w:r w:rsidR="00DF1158">
        <w:t>lower</w:t>
      </w:r>
      <w:r w:rsidR="00400BEA">
        <w:t xml:space="preserve"> concentrations </w:t>
      </w:r>
      <w:r w:rsidR="00E814FD">
        <w:t xml:space="preserve">that we observed </w:t>
      </w:r>
      <w:r w:rsidR="00400BEA">
        <w:t xml:space="preserve">in adults </w:t>
      </w:r>
      <w:r w:rsidR="00113196">
        <w:t>may be</w:t>
      </w:r>
      <w:r w:rsidR="00400BEA">
        <w:t xml:space="preserve"> due to</w:t>
      </w:r>
      <w:r w:rsidR="00E814FD">
        <w:t xml:space="preserve"> dilution over time as</w:t>
      </w:r>
      <w:r w:rsidR="00FD0717">
        <w:t xml:space="preserve"> they feed in a terrestrial-based food</w:t>
      </w:r>
      <w:r w:rsidR="00643078">
        <w:t xml:space="preserve"> </w:t>
      </w:r>
      <w:r w:rsidR="00FD0717">
        <w:t xml:space="preserve">web. </w:t>
      </w:r>
      <w:r w:rsidR="00113196">
        <w:t>If that</w:t>
      </w:r>
      <w:r w:rsidR="00837281">
        <w:t xml:space="preserve"> i</w:t>
      </w:r>
      <w:r w:rsidR="00113196">
        <w:t xml:space="preserve">s the case, and assuming that both species eliminate </w:t>
      </w:r>
      <w:proofErr w:type="spellStart"/>
      <w:ins w:id="367" w:author="Vivien F. Taylor" w:date="2018-10-30T16:43:00Z">
        <w:r w:rsidR="00755853">
          <w:t>Me</w:t>
        </w:r>
      </w:ins>
      <w:r w:rsidR="00113196">
        <w:t>Hg</w:t>
      </w:r>
      <w:proofErr w:type="spellEnd"/>
      <w:r w:rsidR="00113196">
        <w:t xml:space="preserve"> from the body at similar rates, </w:t>
      </w:r>
      <w:r w:rsidR="00293B7A">
        <w:t>it suggests that</w:t>
      </w:r>
      <w:r w:rsidR="00113196">
        <w:t xml:space="preserve"> t</w:t>
      </w:r>
      <w:r w:rsidR="004E4DBA">
        <w:t xml:space="preserve">he significantly greater </w:t>
      </w:r>
      <w:proofErr w:type="spellStart"/>
      <w:r w:rsidR="004E4DBA">
        <w:t>MeHg</w:t>
      </w:r>
      <w:proofErr w:type="spellEnd"/>
      <w:r w:rsidR="004E4DBA">
        <w:t xml:space="preserve"> concentrations that we detected in adult spotted salamanders </w:t>
      </w:r>
      <w:r w:rsidR="00293B7A">
        <w:t xml:space="preserve">compared to </w:t>
      </w:r>
      <w:commentRangeStart w:id="368"/>
      <w:r w:rsidR="00293B7A">
        <w:t xml:space="preserve">adult wood frogs </w:t>
      </w:r>
      <w:r w:rsidR="004E4DBA">
        <w:t xml:space="preserve">may </w:t>
      </w:r>
      <w:r w:rsidR="004E4DBA">
        <w:lastRenderedPageBreak/>
        <w:t xml:space="preserve">be due to the fact </w:t>
      </w:r>
      <w:r w:rsidR="00293B7A">
        <w:t xml:space="preserve">that salamander </w:t>
      </w:r>
      <w:proofErr w:type="spellStart"/>
      <w:r w:rsidR="00293B7A">
        <w:t>metamorphs</w:t>
      </w:r>
      <w:proofErr w:type="spellEnd"/>
      <w:r w:rsidR="00293B7A">
        <w:t xml:space="preserve"> </w:t>
      </w:r>
      <w:commentRangeEnd w:id="368"/>
      <w:r w:rsidR="00730942">
        <w:rPr>
          <w:rStyle w:val="CommentReference"/>
          <w:rFonts w:asciiTheme="minorHAnsi" w:eastAsiaTheme="minorHAnsi" w:hAnsiTheme="minorHAnsi" w:cstheme="minorBidi"/>
        </w:rPr>
        <w:commentReference w:id="368"/>
      </w:r>
      <w:r w:rsidR="00293B7A">
        <w:t>start</w:t>
      </w:r>
      <w:r w:rsidR="008A02F0">
        <w:t>ed</w:t>
      </w:r>
      <w:r w:rsidR="00293B7A">
        <w:t xml:space="preserve"> off terrestrial life with higher Hg burdens because </w:t>
      </w:r>
      <w:r w:rsidR="00DF1158">
        <w:t xml:space="preserve">they </w:t>
      </w:r>
      <w:r w:rsidR="00293B7A">
        <w:t xml:space="preserve">accumulate Hg more rapidly </w:t>
      </w:r>
      <w:r w:rsidR="00643078">
        <w:t xml:space="preserve">as larvae </w:t>
      </w:r>
      <w:r w:rsidR="00293B7A">
        <w:t xml:space="preserve">than </w:t>
      </w:r>
      <w:r w:rsidR="002F0153">
        <w:t xml:space="preserve">wood frog </w:t>
      </w:r>
      <w:r w:rsidR="00293B7A">
        <w:t>tadpoles. It is also possible that since</w:t>
      </w:r>
      <w:r w:rsidR="004E4DBA">
        <w:t xml:space="preserve"> </w:t>
      </w:r>
      <w:r w:rsidR="004E4DBA" w:rsidRPr="004E4DBA">
        <w:rPr>
          <w:i/>
        </w:rPr>
        <w:t>Ambystoma</w:t>
      </w:r>
      <w:r w:rsidR="004E4DBA">
        <w:t xml:space="preserve"> are </w:t>
      </w:r>
      <w:r w:rsidR="00293B7A">
        <w:t>much longer</w:t>
      </w:r>
      <w:r w:rsidR="004E4DBA">
        <w:t xml:space="preserve">-lived </w:t>
      </w:r>
      <w:r w:rsidR="00293B7A">
        <w:t xml:space="preserve">than wood frogs they have more time </w:t>
      </w:r>
      <w:r w:rsidR="004E4DBA">
        <w:t>over which to accumulate Hg</w:t>
      </w:r>
      <w:r w:rsidR="00293B7A">
        <w:t xml:space="preserve">. </w:t>
      </w:r>
      <w:r w:rsidR="007E222D">
        <w:t>Further research is needed to determine the time frame over which Hg levels decline following metamorphosis. We hypothesize</w:t>
      </w:r>
      <w:r w:rsidR="002F0153">
        <w:t xml:space="preserve"> that </w:t>
      </w:r>
      <w:r w:rsidR="007E222D">
        <w:t xml:space="preserve">Hg concentrations remain relatively stable during the first few weeks or months following metamorphosis, then </w:t>
      </w:r>
      <w:r w:rsidR="006878A6">
        <w:t>steadily decline</w:t>
      </w:r>
      <w:r w:rsidR="002F0153">
        <w:t xml:space="preserve"> </w:t>
      </w:r>
      <w:r w:rsidR="007E222D">
        <w:t xml:space="preserve">due to dilution </w:t>
      </w:r>
      <w:r w:rsidR="002F0153">
        <w:t>during the juvenile stage</w:t>
      </w:r>
      <w:r w:rsidR="00064ACA">
        <w:t xml:space="preserve"> as </w:t>
      </w:r>
      <w:r w:rsidR="006878A6">
        <w:t>amphibians</w:t>
      </w:r>
      <w:r w:rsidR="00064ACA">
        <w:t xml:space="preserve"> grow to adult size</w:t>
      </w:r>
      <w:r w:rsidR="007E222D">
        <w:t xml:space="preserve"> (1-2 years for wood frogs; 3-4 years for spotted salamanders)</w:t>
      </w:r>
      <w:r w:rsidR="002F0153">
        <w:t xml:space="preserve">, </w:t>
      </w:r>
      <w:r w:rsidR="006878A6">
        <w:t>eventual</w:t>
      </w:r>
      <w:r w:rsidR="00064ACA">
        <w:t xml:space="preserve">ly </w:t>
      </w:r>
      <w:r w:rsidR="002F0153">
        <w:t>reach</w:t>
      </w:r>
      <w:r w:rsidR="00064ACA">
        <w:t>ing</w:t>
      </w:r>
      <w:r w:rsidR="002F0153">
        <w:t xml:space="preserve"> </w:t>
      </w:r>
      <w:r w:rsidR="007E222D">
        <w:t>equilibrium</w:t>
      </w:r>
      <w:r w:rsidR="00064ACA">
        <w:t xml:space="preserve"> that is dependent on Hg intake from prey</w:t>
      </w:r>
      <w:r w:rsidR="00107E28">
        <w:t xml:space="preserve"> (Carrier et al. 2001)</w:t>
      </w:r>
      <w:r w:rsidR="00064ACA">
        <w:t>.</w:t>
      </w:r>
      <w:r w:rsidR="006878A6">
        <w:t xml:space="preserve"> Given the large amount of amphibian biomass that can be exported from vernal pool</w:t>
      </w:r>
      <w:r w:rsidR="008C1005">
        <w:t>s</w:t>
      </w:r>
      <w:r w:rsidR="006878A6">
        <w:t xml:space="preserve"> following a successful breeding season (</w:t>
      </w:r>
      <w:proofErr w:type="spellStart"/>
      <w:r w:rsidR="006878A6">
        <w:t>Windmiller</w:t>
      </w:r>
      <w:proofErr w:type="spellEnd"/>
      <w:r w:rsidR="006878A6">
        <w:t xml:space="preserve"> 1996</w:t>
      </w:r>
      <w:r w:rsidR="008C1005">
        <w:t xml:space="preserve">, </w:t>
      </w:r>
      <w:proofErr w:type="spellStart"/>
      <w:r w:rsidR="008C1005">
        <w:t>Berven</w:t>
      </w:r>
      <w:proofErr w:type="spellEnd"/>
      <w:r w:rsidR="008C1005">
        <w:t xml:space="preserve"> 2009</w:t>
      </w:r>
      <w:r w:rsidR="006878A6">
        <w:t>)</w:t>
      </w:r>
      <w:r w:rsidR="008C1005">
        <w:t>,</w:t>
      </w:r>
      <w:r w:rsidR="006878A6">
        <w:t xml:space="preserve"> and the wide range of preda</w:t>
      </w:r>
      <w:r w:rsidR="008C1005">
        <w:t xml:space="preserve">tors that may consume </w:t>
      </w:r>
      <w:r w:rsidR="007E222D">
        <w:t>juvenile amphibian</w:t>
      </w:r>
      <w:r w:rsidR="008C1005">
        <w:t>s (</w:t>
      </w:r>
      <w:r w:rsidR="007B18D9">
        <w:t>Mitchell et al. 2009</w:t>
      </w:r>
      <w:r w:rsidR="008C1005">
        <w:t>)</w:t>
      </w:r>
      <w:r w:rsidR="001C0318">
        <w:t>,</w:t>
      </w:r>
      <w:r w:rsidR="008C1005">
        <w:t xml:space="preserve"> vernal pools have the potential to export a significant amount of </w:t>
      </w:r>
      <w:proofErr w:type="spellStart"/>
      <w:r w:rsidR="008C1005">
        <w:t>MeHg</w:t>
      </w:r>
      <w:proofErr w:type="spellEnd"/>
      <w:r w:rsidR="001C0318">
        <w:t xml:space="preserve"> </w:t>
      </w:r>
      <w:r w:rsidR="008C1005">
        <w:t>from the aquatic system to the terrestrial food web</w:t>
      </w:r>
      <w:r w:rsidR="001C0318">
        <w:t>.</w:t>
      </w:r>
    </w:p>
    <w:p w14:paraId="012225AC" w14:textId="77777777" w:rsidR="00FD0717" w:rsidRDefault="00FD0717" w:rsidP="00855404">
      <w:pPr>
        <w:spacing w:line="480" w:lineRule="auto"/>
      </w:pPr>
    </w:p>
    <w:p w14:paraId="7AF7B689" w14:textId="73BBC1B3" w:rsidR="00855404" w:rsidRDefault="00D83F2B" w:rsidP="00855404">
      <w:pPr>
        <w:spacing w:line="480" w:lineRule="auto"/>
      </w:pPr>
      <w:commentRangeStart w:id="369"/>
      <w:r w:rsidRPr="00476BD8">
        <w:t>Percent</w:t>
      </w:r>
      <w:r w:rsidR="007520FD" w:rsidRPr="00476BD8">
        <w:t xml:space="preserve"> </w:t>
      </w:r>
      <w:proofErr w:type="spellStart"/>
      <w:r w:rsidR="007520FD" w:rsidRPr="00476BD8">
        <w:t>MeHg</w:t>
      </w:r>
      <w:commentRangeEnd w:id="369"/>
      <w:proofErr w:type="spellEnd"/>
      <w:r w:rsidR="009C6749">
        <w:rPr>
          <w:rStyle w:val="CommentReference"/>
          <w:rFonts w:asciiTheme="minorHAnsi" w:eastAsiaTheme="minorHAnsi" w:hAnsiTheme="minorHAnsi" w:cstheme="minorBidi"/>
        </w:rPr>
        <w:commentReference w:id="369"/>
      </w:r>
    </w:p>
    <w:p w14:paraId="3FE8B2EC" w14:textId="77777777" w:rsidR="00476BD8" w:rsidRPr="00476BD8" w:rsidRDefault="00476BD8" w:rsidP="00855404">
      <w:pPr>
        <w:spacing w:line="480" w:lineRule="auto"/>
      </w:pPr>
    </w:p>
    <w:p w14:paraId="6D3E85AF" w14:textId="77777777" w:rsidR="006137C0" w:rsidRDefault="00D83F2B" w:rsidP="000D3751">
      <w:pPr>
        <w:spacing w:line="480" w:lineRule="auto"/>
        <w:rPr>
          <w:ins w:id="370" w:author="Vivien F. Taylor" w:date="2018-10-28T12:37:00Z"/>
        </w:rPr>
      </w:pPr>
      <w:r>
        <w:t xml:space="preserve">Spotted salamander eggs and larvae had significantly </w:t>
      </w:r>
      <w:r w:rsidR="004C7DBD">
        <w:t xml:space="preserve">higher percent </w:t>
      </w:r>
      <w:proofErr w:type="spellStart"/>
      <w:r w:rsidR="004C7DBD">
        <w:t>MeHg</w:t>
      </w:r>
      <w:proofErr w:type="spellEnd"/>
      <w:r w:rsidR="004C7DBD">
        <w:t xml:space="preserve"> compared to wood frogs </w:t>
      </w:r>
      <w:r w:rsidR="00C668AB">
        <w:t xml:space="preserve">of the same life stage </w:t>
      </w:r>
      <w:r w:rsidR="004C7DBD">
        <w:t xml:space="preserve">(Figure </w:t>
      </w:r>
      <w:r w:rsidR="00837281">
        <w:t>2C</w:t>
      </w:r>
      <w:r w:rsidR="004C7DBD">
        <w:t>)</w:t>
      </w:r>
      <w:r w:rsidR="00C668AB">
        <w:t xml:space="preserve">. </w:t>
      </w:r>
      <w:r w:rsidR="002D2086">
        <w:t>Although e</w:t>
      </w:r>
      <w:r w:rsidR="00701921">
        <w:t xml:space="preserve">ggs of both species were collected on the same date at each pool, </w:t>
      </w:r>
      <w:r w:rsidR="002D2086">
        <w:t xml:space="preserve">we do not know </w:t>
      </w:r>
      <w:r w:rsidR="003A5868">
        <w:t xml:space="preserve">the </w:t>
      </w:r>
      <w:r w:rsidR="007520FD">
        <w:t>date of oviposition</w:t>
      </w:r>
      <w:r w:rsidR="006C51CF">
        <w:t>, nor did we attempt to age embryos. Therefore,</w:t>
      </w:r>
      <w:r w:rsidR="007520FD">
        <w:t xml:space="preserve"> it is possible that salamander eggs </w:t>
      </w:r>
      <w:r w:rsidR="006C51CF">
        <w:t>were</w:t>
      </w:r>
      <w:r w:rsidR="007520FD">
        <w:t xml:space="preserve"> in the water longer</w:t>
      </w:r>
      <w:r w:rsidR="007C513F">
        <w:t xml:space="preserve"> and had more time over which to accumulate </w:t>
      </w:r>
      <w:proofErr w:type="spellStart"/>
      <w:r w:rsidR="00A532BF">
        <w:t>Me</w:t>
      </w:r>
      <w:r w:rsidR="007C513F">
        <w:t>Hg</w:t>
      </w:r>
      <w:proofErr w:type="spellEnd"/>
      <w:r w:rsidR="003A5868">
        <w:t xml:space="preserve">. It is also possible that </w:t>
      </w:r>
      <w:r w:rsidR="007520FD">
        <w:t xml:space="preserve">female </w:t>
      </w:r>
      <w:r w:rsidR="003A5868">
        <w:t>salamander</w:t>
      </w:r>
      <w:r w:rsidR="007520FD">
        <w:t>s</w:t>
      </w:r>
      <w:r w:rsidR="003A5868">
        <w:t xml:space="preserve"> transferred a higher percentage of </w:t>
      </w:r>
      <w:proofErr w:type="spellStart"/>
      <w:r w:rsidR="003A5868">
        <w:t>MeHg</w:t>
      </w:r>
      <w:proofErr w:type="spellEnd"/>
      <w:r w:rsidR="003A5868">
        <w:t xml:space="preserve"> to their eggs than did wood frogs.</w:t>
      </w:r>
      <w:r w:rsidR="00701921">
        <w:t xml:space="preserve"> </w:t>
      </w:r>
      <w:r w:rsidR="003B584A">
        <w:t>Among larvae, we suspect that dietary differences between preda</w:t>
      </w:r>
      <w:r w:rsidR="007C513F">
        <w:t>tory</w:t>
      </w:r>
      <w:r w:rsidR="003B584A">
        <w:t xml:space="preserve"> salamanders and herbivorous wood frogs account</w:t>
      </w:r>
      <w:r w:rsidR="007C513F">
        <w:t>ed</w:t>
      </w:r>
      <w:r w:rsidR="003B584A">
        <w:t xml:space="preserve"> for </w:t>
      </w:r>
      <w:r w:rsidR="003B584A">
        <w:lastRenderedPageBreak/>
        <w:t>the difference</w:t>
      </w:r>
      <w:r w:rsidR="00AB435F">
        <w:t xml:space="preserve"> in %</w:t>
      </w:r>
      <w:proofErr w:type="spellStart"/>
      <w:r w:rsidR="003A5868">
        <w:t>MeHg</w:t>
      </w:r>
      <w:proofErr w:type="spellEnd"/>
      <w:r w:rsidR="00271E03">
        <w:t>, since p</w:t>
      </w:r>
      <w:r w:rsidR="00DE2010">
        <w:t xml:space="preserve">redators may be more efficient at assimilating </w:t>
      </w:r>
      <w:proofErr w:type="spellStart"/>
      <w:r w:rsidR="00DE2010">
        <w:t>MeHg</w:t>
      </w:r>
      <w:proofErr w:type="spellEnd"/>
      <w:r w:rsidR="00DE2010">
        <w:t xml:space="preserve"> due to partitioning of </w:t>
      </w:r>
      <w:proofErr w:type="spellStart"/>
      <w:r w:rsidR="00DE2010">
        <w:t>MeHg</w:t>
      </w:r>
      <w:proofErr w:type="spellEnd"/>
      <w:r w:rsidR="00DE2010">
        <w:t xml:space="preserve"> in their prey (Wada et al. 2011).</w:t>
      </w:r>
      <w:r w:rsidR="00F520C8">
        <w:t xml:space="preserve"> </w:t>
      </w:r>
      <w:r w:rsidR="00A759C7">
        <w:t xml:space="preserve">It is interesting to note however, that </w:t>
      </w:r>
      <w:proofErr w:type="spellStart"/>
      <w:r w:rsidR="00A759C7">
        <w:t>THg</w:t>
      </w:r>
      <w:proofErr w:type="spellEnd"/>
      <w:r w:rsidR="00A759C7">
        <w:t xml:space="preserve"> increased almost three-fold between early- and late-stage wood frog tadpoles, while </w:t>
      </w:r>
      <w:r w:rsidR="00DE2010">
        <w:t>%</w:t>
      </w:r>
      <w:proofErr w:type="spellStart"/>
      <w:r w:rsidR="00A759C7">
        <w:t>MeHg</w:t>
      </w:r>
      <w:proofErr w:type="spellEnd"/>
      <w:r w:rsidR="00A759C7">
        <w:t xml:space="preserve"> </w:t>
      </w:r>
      <w:r w:rsidR="00DE2010">
        <w:t>declined about 20%</w:t>
      </w:r>
      <w:r w:rsidR="00A532BF">
        <w:t xml:space="preserve"> (Figure 2A, </w:t>
      </w:r>
      <w:r w:rsidR="00DE2010">
        <w:t>C</w:t>
      </w:r>
      <w:r w:rsidR="00A532BF">
        <w:t>)</w:t>
      </w:r>
      <w:r w:rsidR="00A759C7">
        <w:t>.</w:t>
      </w:r>
      <w:r w:rsidR="00A532BF">
        <w:t xml:space="preserve"> </w:t>
      </w:r>
      <w:commentRangeStart w:id="371"/>
      <w:r w:rsidR="00A532BF">
        <w:t xml:space="preserve">The observed increase </w:t>
      </w:r>
      <w:r w:rsidR="00DE2010">
        <w:t xml:space="preserve">in </w:t>
      </w:r>
      <w:proofErr w:type="spellStart"/>
      <w:r w:rsidR="00DE2010">
        <w:t>THg</w:t>
      </w:r>
      <w:proofErr w:type="spellEnd"/>
      <w:r w:rsidR="00DE2010">
        <w:t xml:space="preserve"> </w:t>
      </w:r>
      <w:r w:rsidR="00A532BF">
        <w:t xml:space="preserve">was </w:t>
      </w:r>
      <w:r w:rsidR="0007631F">
        <w:t xml:space="preserve">largely </w:t>
      </w:r>
      <w:r w:rsidR="00A532BF">
        <w:t xml:space="preserve">due to </w:t>
      </w:r>
      <w:r w:rsidR="00876666">
        <w:t xml:space="preserve">high concentrations in </w:t>
      </w:r>
      <w:r w:rsidR="0007631F">
        <w:t xml:space="preserve">late-stage </w:t>
      </w:r>
      <w:r w:rsidR="00A532BF">
        <w:t>larvae collected at two pools located in coniferous stands</w:t>
      </w:r>
      <w:r w:rsidR="00DE2010">
        <w:t xml:space="preserve">. Late-stage larvae from pools SDF516 and SDF951 had </w:t>
      </w:r>
      <w:r w:rsidR="00271E03">
        <w:t xml:space="preserve">mean </w:t>
      </w:r>
      <w:proofErr w:type="spellStart"/>
      <w:r w:rsidR="00876666">
        <w:t>THg</w:t>
      </w:r>
      <w:proofErr w:type="spellEnd"/>
      <w:r w:rsidR="00876666">
        <w:t xml:space="preserve"> </w:t>
      </w:r>
      <w:r w:rsidR="00DE2010">
        <w:t xml:space="preserve">concentrations </w:t>
      </w:r>
      <w:r w:rsidR="00271E03">
        <w:t>of 424 ng/g (</w:t>
      </w:r>
      <w:r w:rsidR="00876666">
        <w:t>range</w:t>
      </w:r>
      <w:r w:rsidR="00271E03">
        <w:t xml:space="preserve"> =</w:t>
      </w:r>
      <w:r w:rsidR="00DE2010">
        <w:t xml:space="preserve"> </w:t>
      </w:r>
      <w:r w:rsidR="00876666">
        <w:t>363-562 ng/g</w:t>
      </w:r>
      <w:r w:rsidR="00271E03">
        <w:t xml:space="preserve">), while larvae from the four other pools had mean </w:t>
      </w:r>
      <w:proofErr w:type="spellStart"/>
      <w:r w:rsidR="00271E03">
        <w:t>THg</w:t>
      </w:r>
      <w:proofErr w:type="spellEnd"/>
      <w:r w:rsidR="00271E03">
        <w:t xml:space="preserve"> concentrations of 231 ng/g (range = </w:t>
      </w:r>
      <w:r w:rsidR="00DE2010">
        <w:t>106-352 ng/g</w:t>
      </w:r>
      <w:r w:rsidR="00271E03">
        <w:t>)</w:t>
      </w:r>
      <w:r w:rsidR="0007631F">
        <w:t>.</w:t>
      </w:r>
      <w:commentRangeEnd w:id="371"/>
      <w:r w:rsidR="00164BE8">
        <w:rPr>
          <w:rStyle w:val="CommentReference"/>
          <w:rFonts w:asciiTheme="minorHAnsi" w:eastAsiaTheme="minorHAnsi" w:hAnsiTheme="minorHAnsi" w:cstheme="minorBidi"/>
        </w:rPr>
        <w:commentReference w:id="371"/>
      </w:r>
      <w:r w:rsidR="00A759C7">
        <w:t xml:space="preserve"> </w:t>
      </w:r>
      <w:r w:rsidR="00271E03">
        <w:t xml:space="preserve">Still, the </w:t>
      </w:r>
      <w:r w:rsidR="00FC46E3">
        <w:t>~30</w:t>
      </w:r>
      <w:r w:rsidR="00271E03">
        <w:t>%</w:t>
      </w:r>
      <w:r w:rsidR="00FC46E3">
        <w:t xml:space="preserve"> </w:t>
      </w:r>
      <w:proofErr w:type="spellStart"/>
      <w:r w:rsidR="00271E03">
        <w:t>MeHg</w:t>
      </w:r>
      <w:proofErr w:type="spellEnd"/>
      <w:r w:rsidR="00271E03">
        <w:t xml:space="preserve"> that we found in late-stage </w:t>
      </w:r>
      <w:r w:rsidR="00FC46E3">
        <w:t xml:space="preserve">wood frog </w:t>
      </w:r>
      <w:r w:rsidR="00271E03">
        <w:t>larvae</w:t>
      </w:r>
      <w:r w:rsidR="00FC46E3">
        <w:t xml:space="preserve"> was consistent with the 25% </w:t>
      </w:r>
      <w:proofErr w:type="spellStart"/>
      <w:r w:rsidR="00FC46E3">
        <w:t>MeHg</w:t>
      </w:r>
      <w:proofErr w:type="spellEnd"/>
      <w:r w:rsidR="00FC46E3">
        <w:t xml:space="preserve"> that Wada et al. (2011) measured among wood frog tadpoles </w:t>
      </w:r>
      <w:r w:rsidR="001E21B8">
        <w:t xml:space="preserve">at </w:t>
      </w:r>
      <w:proofErr w:type="spellStart"/>
      <w:r w:rsidR="001E21B8">
        <w:t>Gosner</w:t>
      </w:r>
      <w:proofErr w:type="spellEnd"/>
      <w:r w:rsidR="001E21B8">
        <w:t xml:space="preserve"> stage 42 </w:t>
      </w:r>
      <w:r w:rsidR="006C51CF">
        <w:t xml:space="preserve">that were </w:t>
      </w:r>
      <w:r w:rsidR="00FC46E3">
        <w:t xml:space="preserve">fed low Hg diets. </w:t>
      </w:r>
    </w:p>
    <w:p w14:paraId="72A6A2E8" w14:textId="77777777" w:rsidR="006137C0" w:rsidRDefault="006137C0" w:rsidP="000D3751">
      <w:pPr>
        <w:spacing w:line="480" w:lineRule="auto"/>
        <w:rPr>
          <w:ins w:id="372" w:author="Vivien F. Taylor" w:date="2018-10-28T12:37:00Z"/>
        </w:rPr>
      </w:pPr>
    </w:p>
    <w:p w14:paraId="28FA2FAF" w14:textId="129B80BE" w:rsidR="002666C8" w:rsidRDefault="00F520C8" w:rsidP="000D3751">
      <w:pPr>
        <w:spacing w:line="480" w:lineRule="auto"/>
      </w:pPr>
      <w:r>
        <w:t>Among adult amphibians, blood had significantly higher %</w:t>
      </w:r>
      <w:proofErr w:type="spellStart"/>
      <w:r>
        <w:t>MeHg</w:t>
      </w:r>
      <w:proofErr w:type="spellEnd"/>
      <w:r>
        <w:t xml:space="preserve"> in both species </w:t>
      </w:r>
      <w:r w:rsidR="00AB435F">
        <w:t xml:space="preserve">(spotted salamander </w:t>
      </w:r>
      <w:r w:rsidR="000A4F92">
        <w:t xml:space="preserve">mean </w:t>
      </w:r>
      <w:r w:rsidR="00AB435F">
        <w:t xml:space="preserve">= 89.2 ±2.2%; wood frog </w:t>
      </w:r>
      <w:r w:rsidR="000A4F92">
        <w:t xml:space="preserve">mean </w:t>
      </w:r>
      <w:r w:rsidR="00AB435F">
        <w:t xml:space="preserve">= 94.3 ±1.7%) </w:t>
      </w:r>
      <w:r>
        <w:t xml:space="preserve">compared to </w:t>
      </w:r>
      <w:r w:rsidR="001E21B8">
        <w:t>tail-clip (</w:t>
      </w:r>
      <w:r w:rsidR="000A4F92">
        <w:t xml:space="preserve">mean = </w:t>
      </w:r>
      <w:r w:rsidR="001E21B8">
        <w:t xml:space="preserve">70 ±2.4%) and </w:t>
      </w:r>
      <w:r>
        <w:t xml:space="preserve">toe </w:t>
      </w:r>
      <w:r w:rsidR="001E21B8">
        <w:t>(</w:t>
      </w:r>
      <w:r w:rsidR="000A4F92">
        <w:t xml:space="preserve">mean = </w:t>
      </w:r>
      <w:r w:rsidR="001E21B8">
        <w:t xml:space="preserve">73 </w:t>
      </w:r>
      <w:r w:rsidR="001E21B8" w:rsidRPr="001E21B8">
        <w:t>±</w:t>
      </w:r>
      <w:r w:rsidR="001E21B8">
        <w:t>1</w:t>
      </w:r>
      <w:r w:rsidR="001E21B8" w:rsidRPr="001E21B8">
        <w:t>.</w:t>
      </w:r>
      <w:r w:rsidR="001E21B8">
        <w:t>6</w:t>
      </w:r>
      <w:r w:rsidR="001E21B8" w:rsidRPr="001E21B8">
        <w:t>%</w:t>
      </w:r>
      <w:r w:rsidR="001E21B8">
        <w:t xml:space="preserve">) </w:t>
      </w:r>
      <w:r>
        <w:t xml:space="preserve">samples (Figure </w:t>
      </w:r>
      <w:r w:rsidR="001E21B8">
        <w:t>2C</w:t>
      </w:r>
      <w:r>
        <w:t>). Bergeron et al. (2010b) found that American toad blood</w:t>
      </w:r>
      <w:r w:rsidR="00AB435F">
        <w:t xml:space="preserve"> had the highest %</w:t>
      </w:r>
      <w:proofErr w:type="spellStart"/>
      <w:r>
        <w:t>MeHg</w:t>
      </w:r>
      <w:proofErr w:type="spellEnd"/>
      <w:r>
        <w:t xml:space="preserve"> of any tissues sampled</w:t>
      </w:r>
      <w:r w:rsidR="00AB435F">
        <w:t xml:space="preserve"> (73%)</w:t>
      </w:r>
      <w:r>
        <w:t xml:space="preserve">, </w:t>
      </w:r>
      <w:r w:rsidR="00AB435F">
        <w:t xml:space="preserve">which </w:t>
      </w:r>
      <w:r>
        <w:t>they attributed to recent dietary uptake</w:t>
      </w:r>
      <w:r w:rsidR="00AB435F">
        <w:t xml:space="preserve">. As discussed above, </w:t>
      </w:r>
      <w:r w:rsidR="00AF4251">
        <w:t xml:space="preserve">it seems unlikely that the high proportion of </w:t>
      </w:r>
      <w:proofErr w:type="spellStart"/>
      <w:r w:rsidR="00AF4251">
        <w:t>MeHg</w:t>
      </w:r>
      <w:proofErr w:type="spellEnd"/>
      <w:r w:rsidR="00AF4251">
        <w:t xml:space="preserve"> that we measured in adult amphibian blood was due to recent dietary intake since neither species </w:t>
      </w:r>
      <w:r w:rsidR="001B14D2">
        <w:t>is</w:t>
      </w:r>
      <w:r w:rsidR="00AF4251">
        <w:t xml:space="preserve"> known to feed during immigration to breeding pools or during breeding.</w:t>
      </w:r>
      <w:r w:rsidR="00107E28">
        <w:t xml:space="preserve"> </w:t>
      </w:r>
      <w:r w:rsidR="006B422D">
        <w:t xml:space="preserve">Wood frogs metabolize glycogen reserves in their </w:t>
      </w:r>
      <w:r w:rsidR="0057127D">
        <w:t>abdominal</w:t>
      </w:r>
      <w:r w:rsidR="006B422D">
        <w:t xml:space="preserve"> muscles during the breeding </w:t>
      </w:r>
      <w:r w:rsidR="001A4FA4">
        <w:t>period</w:t>
      </w:r>
      <w:r w:rsidR="006B422D">
        <w:t xml:space="preserve"> (Wells and Bevier 1997), </w:t>
      </w:r>
      <w:r w:rsidR="001A4FA4">
        <w:t xml:space="preserve">while spotted salamanders presumably metabolize fat reserves stored in their tails and </w:t>
      </w:r>
      <w:r w:rsidR="000A4F92">
        <w:t>abdomen</w:t>
      </w:r>
      <w:r w:rsidR="001A4FA4">
        <w:t xml:space="preserve"> (Fitzpatrick 1976). </w:t>
      </w:r>
      <w:r w:rsidR="001B14D2">
        <w:t xml:space="preserve">It is possible that </w:t>
      </w:r>
      <w:r w:rsidR="006B422D">
        <w:t xml:space="preserve">metabolizing fat and/or muscle following </w:t>
      </w:r>
      <w:r w:rsidR="00B744AF">
        <w:t>winter</w:t>
      </w:r>
      <w:r w:rsidR="0057127D">
        <w:t xml:space="preserve"> dormancy</w:t>
      </w:r>
      <w:r w:rsidR="006B422D">
        <w:t xml:space="preserve"> could mobilize Hg stored in these tissues, </w:t>
      </w:r>
      <w:r w:rsidR="000A4F92">
        <w:t xml:space="preserve">thereby </w:t>
      </w:r>
      <w:r w:rsidR="006B422D">
        <w:t>elevating Hg in the blood (Day et al. 2005)</w:t>
      </w:r>
      <w:r w:rsidR="001A4FA4">
        <w:t>.</w:t>
      </w:r>
    </w:p>
    <w:p w14:paraId="36525CB5" w14:textId="77777777" w:rsidR="00D50082" w:rsidRDefault="00D50082" w:rsidP="000D3751">
      <w:pPr>
        <w:spacing w:line="480" w:lineRule="auto"/>
      </w:pPr>
    </w:p>
    <w:p w14:paraId="10BB4DC5" w14:textId="7C9FA68C" w:rsidR="00D50082" w:rsidRDefault="0057127D" w:rsidP="000D3751">
      <w:pPr>
        <w:spacing w:line="480" w:lineRule="auto"/>
      </w:pPr>
      <w:r>
        <w:t>Conclusions</w:t>
      </w:r>
    </w:p>
    <w:p w14:paraId="7CA33303" w14:textId="77777777" w:rsidR="00D50082" w:rsidRDefault="00D50082" w:rsidP="000D3751">
      <w:pPr>
        <w:spacing w:line="480" w:lineRule="auto"/>
      </w:pPr>
    </w:p>
    <w:p w14:paraId="13C54A30" w14:textId="6B395DD4" w:rsidR="0057127D" w:rsidRDefault="00DC0B46" w:rsidP="000D3751">
      <w:pPr>
        <w:spacing w:line="480" w:lineRule="auto"/>
      </w:pPr>
      <w:r>
        <w:t>This research demonstrates that v</w:t>
      </w:r>
      <w:r w:rsidR="00C83368">
        <w:t xml:space="preserve">ernal pools </w:t>
      </w:r>
      <w:del w:id="373" w:author="Vivien F. Taylor" w:date="2018-10-28T12:38:00Z">
        <w:r w:rsidR="00C83368" w:rsidDel="006137C0">
          <w:delText xml:space="preserve">provide highly suitable conditions for methylation </w:delText>
        </w:r>
        <w:r w:rsidDel="006137C0">
          <w:delText xml:space="preserve">of mercury in pool water </w:delText>
        </w:r>
      </w:del>
      <w:ins w:id="374" w:author="Vivien F. Taylor" w:date="2018-10-28T12:38:00Z">
        <w:r w:rsidR="006137C0">
          <w:t xml:space="preserve">are important hotspots of </w:t>
        </w:r>
        <w:proofErr w:type="spellStart"/>
        <w:r w:rsidR="006137C0">
          <w:t>MeHg</w:t>
        </w:r>
        <w:proofErr w:type="spellEnd"/>
        <w:r w:rsidR="006137C0">
          <w:t xml:space="preserve"> bioaccumulation, </w:t>
        </w:r>
      </w:ins>
      <w:del w:id="375" w:author="Vivien F. Taylor" w:date="2018-10-28T12:39:00Z">
        <w:r w:rsidR="00C83368" w:rsidDel="006137C0">
          <w:delText xml:space="preserve">and bioaccumulation </w:delText>
        </w:r>
        <w:r w:rsidDel="006137C0">
          <w:delText>in amphibian larvae</w:delText>
        </w:r>
        <w:r w:rsidR="00AA565B" w:rsidDel="006137C0">
          <w:delText xml:space="preserve">, which may then be exported to </w:delText>
        </w:r>
      </w:del>
      <w:ins w:id="376" w:author="Vivien F. Taylor" w:date="2018-10-28T12:39:00Z">
        <w:r w:rsidR="006137C0">
          <w:t xml:space="preserve">and </w:t>
        </w:r>
      </w:ins>
      <w:ins w:id="377" w:author="Vivien F. Taylor" w:date="2018-10-30T16:47:00Z">
        <w:r w:rsidR="0097409A">
          <w:t xml:space="preserve">biota from the pools </w:t>
        </w:r>
      </w:ins>
      <w:ins w:id="378" w:author="Vivien F. Taylor" w:date="2018-10-28T12:39:00Z">
        <w:r w:rsidR="006137C0">
          <w:t xml:space="preserve">may be vectors of </w:t>
        </w:r>
        <w:proofErr w:type="spellStart"/>
        <w:r w:rsidR="006137C0">
          <w:t>MeHg</w:t>
        </w:r>
        <w:proofErr w:type="spellEnd"/>
        <w:r w:rsidR="006137C0">
          <w:t xml:space="preserve"> to the </w:t>
        </w:r>
      </w:ins>
      <w:r w:rsidR="00AA565B">
        <w:t xml:space="preserve">terrestrial </w:t>
      </w:r>
      <w:del w:id="379" w:author="Vivien F. Taylor" w:date="2018-10-28T12:40:00Z">
        <w:r w:rsidR="00AA565B" w:rsidDel="006137C0">
          <w:delText>systems following metamorphosis</w:delText>
        </w:r>
      </w:del>
      <w:ins w:id="380" w:author="Vivien F. Taylor" w:date="2018-10-28T12:40:00Z">
        <w:r w:rsidR="006137C0">
          <w:t>ecosystem</w:t>
        </w:r>
      </w:ins>
      <w:r>
        <w:t xml:space="preserve">. </w:t>
      </w:r>
      <w:r w:rsidR="00334868">
        <w:t>W</w:t>
      </w:r>
      <w:r>
        <w:t xml:space="preserve">ater </w:t>
      </w:r>
      <w:r w:rsidR="00334868">
        <w:t xml:space="preserve">from pools located </w:t>
      </w:r>
      <w:r>
        <w:t xml:space="preserve">in coniferous stands had higher </w:t>
      </w:r>
      <w:proofErr w:type="spellStart"/>
      <w:r w:rsidR="00334868">
        <w:t>T</w:t>
      </w:r>
      <w:r>
        <w:t>Hg</w:t>
      </w:r>
      <w:proofErr w:type="spellEnd"/>
      <w:r>
        <w:t xml:space="preserve"> </w:t>
      </w:r>
      <w:r w:rsidR="00334868">
        <w:t xml:space="preserve">and </w:t>
      </w:r>
      <w:proofErr w:type="spellStart"/>
      <w:r w:rsidR="00334868">
        <w:t>MeHg</w:t>
      </w:r>
      <w:proofErr w:type="spellEnd"/>
      <w:r w:rsidR="00334868">
        <w:t xml:space="preserve"> </w:t>
      </w:r>
      <w:r>
        <w:t>concentrations</w:t>
      </w:r>
      <w:r w:rsidR="00334868">
        <w:t>, higher DOC, and lower pH</w:t>
      </w:r>
      <w:r>
        <w:t xml:space="preserve"> </w:t>
      </w:r>
      <w:r w:rsidR="00334868">
        <w:t>compared to</w:t>
      </w:r>
      <w:r>
        <w:t xml:space="preserve"> pools in deciduous stands</w:t>
      </w:r>
      <w:r w:rsidR="00334868">
        <w:t>. Although</w:t>
      </w:r>
      <w:r>
        <w:t xml:space="preserve"> forest cover type </w:t>
      </w:r>
      <w:r w:rsidR="00334868">
        <w:t>was insufficient to</w:t>
      </w:r>
      <w:r>
        <w:t xml:space="preserve"> explain the variation </w:t>
      </w:r>
      <w:r w:rsidR="00102249">
        <w:t>in</w:t>
      </w:r>
      <w:r>
        <w:t xml:space="preserve"> Hg concentrations </w:t>
      </w:r>
      <w:r w:rsidR="00102249">
        <w:t>among</w:t>
      </w:r>
      <w:r>
        <w:t xml:space="preserve"> amphibian eggs or larvae</w:t>
      </w:r>
      <w:r w:rsidR="00102249">
        <w:t xml:space="preserve">, our sample sizes were quite small. </w:t>
      </w:r>
      <w:r w:rsidR="00872D46">
        <w:t xml:space="preserve">In order to better understand the role that land-cover/land-use plays in methylmercury production and bioaccumulation in vernal pool fauna, future studies should include more robust sampling from a greater number of sites. We found that spotted salamander larvae </w:t>
      </w:r>
      <w:r w:rsidR="00AC61A2">
        <w:t xml:space="preserve">rapidly </w:t>
      </w:r>
      <w:r w:rsidR="00872D46">
        <w:t xml:space="preserve">accumulated </w:t>
      </w:r>
      <w:proofErr w:type="spellStart"/>
      <w:r w:rsidR="00872D46">
        <w:t>MeHg</w:t>
      </w:r>
      <w:proofErr w:type="spellEnd"/>
      <w:r w:rsidR="00AC61A2">
        <w:t xml:space="preserve"> concentrations </w:t>
      </w:r>
      <w:r w:rsidR="00AA565B">
        <w:t>(1.5 to 2 orders of magnitude greater than their eggs), while wood frog</w:t>
      </w:r>
      <w:r w:rsidR="00872D46">
        <w:t xml:space="preserve"> larvae</w:t>
      </w:r>
      <w:r w:rsidR="00AA565B">
        <w:t xml:space="preserve"> accumulated </w:t>
      </w:r>
      <w:proofErr w:type="spellStart"/>
      <w:r w:rsidR="00AA565B">
        <w:t>MeHg</w:t>
      </w:r>
      <w:proofErr w:type="spellEnd"/>
      <w:r w:rsidR="00AA565B">
        <w:t xml:space="preserve"> more moderately (one order of magnitude greater than their eggs)</w:t>
      </w:r>
      <w:r w:rsidR="00AC61A2">
        <w:t xml:space="preserve">, </w:t>
      </w:r>
      <w:commentRangeStart w:id="381"/>
      <w:r w:rsidR="00AC61A2">
        <w:t>suggesting that</w:t>
      </w:r>
      <w:r w:rsidR="00872D46">
        <w:t xml:space="preserve"> </w:t>
      </w:r>
      <w:r w:rsidR="00AC61A2">
        <w:t xml:space="preserve">predators that feed on amphibian larvae in these ephemeral systems may be exposed to relatively high concentrations of </w:t>
      </w:r>
      <w:proofErr w:type="spellStart"/>
      <w:r w:rsidR="00AA565B">
        <w:t>Me</w:t>
      </w:r>
      <w:r w:rsidR="00AC61A2">
        <w:t>Hg</w:t>
      </w:r>
      <w:commentRangeEnd w:id="381"/>
      <w:proofErr w:type="spellEnd"/>
      <w:r w:rsidR="00BB5C27">
        <w:rPr>
          <w:rStyle w:val="CommentReference"/>
          <w:rFonts w:asciiTheme="minorHAnsi" w:eastAsiaTheme="minorHAnsi" w:hAnsiTheme="minorHAnsi" w:cstheme="minorBidi"/>
        </w:rPr>
        <w:commentReference w:id="381"/>
      </w:r>
      <w:r w:rsidR="00AA565B">
        <w:t>.</w:t>
      </w:r>
      <w:r w:rsidR="00AC61A2">
        <w:t xml:space="preserve"> </w:t>
      </w:r>
      <w:ins w:id="382" w:author="Vivien F. Taylor" w:date="2018-10-30T16:48:00Z">
        <w:r w:rsidR="0097409A">
          <w:t xml:space="preserve">The abundance and high levels of </w:t>
        </w:r>
        <w:proofErr w:type="spellStart"/>
        <w:r w:rsidR="0097409A">
          <w:t>MeHg</w:t>
        </w:r>
        <w:proofErr w:type="spellEnd"/>
        <w:r w:rsidR="0097409A">
          <w:t xml:space="preserve"> in larvae suggest these to be potentially important bioindicators for monitoring loading and bioavailability of </w:t>
        </w:r>
        <w:proofErr w:type="spellStart"/>
        <w:r w:rsidR="0097409A">
          <w:t>MeHg</w:t>
        </w:r>
        <w:proofErr w:type="spellEnd"/>
        <w:r w:rsidR="0097409A">
          <w:t xml:space="preserve"> in these sensitive ecosystems. </w:t>
        </w:r>
      </w:ins>
      <w:r w:rsidR="008F344C">
        <w:t xml:space="preserve">Although </w:t>
      </w:r>
      <w:proofErr w:type="spellStart"/>
      <w:r w:rsidR="008F344C">
        <w:t>MeHg</w:t>
      </w:r>
      <w:proofErr w:type="spellEnd"/>
      <w:r w:rsidR="008F344C">
        <w:t xml:space="preserve"> concentratio</w:t>
      </w:r>
      <w:r w:rsidR="00D62C72">
        <w:t xml:space="preserve">ns were 2 to 3 times lower in </w:t>
      </w:r>
      <w:r w:rsidR="008F344C">
        <w:t xml:space="preserve">adult amphibians </w:t>
      </w:r>
      <w:r w:rsidR="00D62C72">
        <w:t>compared to</w:t>
      </w:r>
      <w:r w:rsidR="008F344C">
        <w:t xml:space="preserve"> their aquatic larvae, </w:t>
      </w:r>
      <w:r w:rsidR="00D62C72">
        <w:t xml:space="preserve">spotted salamander adults had higher </w:t>
      </w:r>
      <w:proofErr w:type="spellStart"/>
      <w:r w:rsidR="00D62C72">
        <w:t>MeHg</w:t>
      </w:r>
      <w:proofErr w:type="spellEnd"/>
      <w:r w:rsidR="00D62C72">
        <w:t xml:space="preserve"> levels than wood frog adults. It is unknown how rapidly mercury levels decline following metamorphosis, but </w:t>
      </w:r>
      <w:r w:rsidR="00976574">
        <w:t xml:space="preserve">since mercury is difficult to flush from the body we suspect that </w:t>
      </w:r>
      <w:r w:rsidR="00D62C72">
        <w:t xml:space="preserve">it declines </w:t>
      </w:r>
      <w:r w:rsidR="00976574">
        <w:t xml:space="preserve">slowly </w:t>
      </w:r>
      <w:r w:rsidR="00D62C72">
        <w:t xml:space="preserve">due to dilution as </w:t>
      </w:r>
      <w:r w:rsidR="00976574">
        <w:t>amphibians</w:t>
      </w:r>
      <w:r w:rsidR="00D62C72">
        <w:t xml:space="preserve"> grow to adult size. This suggests that vernal pool amphibians may export significant mercury from </w:t>
      </w:r>
      <w:r w:rsidR="00AD6BE3">
        <w:t>an</w:t>
      </w:r>
      <w:r w:rsidR="00D62C72">
        <w:t xml:space="preserve"> aquatic system to t</w:t>
      </w:r>
      <w:r w:rsidR="00AD6BE3">
        <w:t xml:space="preserve">errestrial predators including snakes, birds, and small to medium-sized mammals. </w:t>
      </w:r>
      <w:r w:rsidR="00AD6BE3">
        <w:lastRenderedPageBreak/>
        <w:t xml:space="preserve">Future research that quantifies mercury concentrations among amphibian </w:t>
      </w:r>
      <w:proofErr w:type="spellStart"/>
      <w:r w:rsidR="00AD6BE3">
        <w:t>metamorphs</w:t>
      </w:r>
      <w:proofErr w:type="spellEnd"/>
      <w:r w:rsidR="00AD6BE3">
        <w:t xml:space="preserve"> and juveniles will help elucidate </w:t>
      </w:r>
      <w:r w:rsidR="00976574">
        <w:t xml:space="preserve">cycling and </w:t>
      </w:r>
      <w:r w:rsidR="00AD6BE3">
        <w:t xml:space="preserve">trophic transfer </w:t>
      </w:r>
      <w:r w:rsidR="00976574">
        <w:t xml:space="preserve">of mercury </w:t>
      </w:r>
      <w:r w:rsidR="00AD6BE3">
        <w:t>from aquatic to terrestrial systems.</w:t>
      </w:r>
    </w:p>
    <w:p w14:paraId="12BBDAB3" w14:textId="77777777" w:rsidR="0057127D" w:rsidRDefault="0057127D" w:rsidP="000D3751">
      <w:pPr>
        <w:spacing w:line="480" w:lineRule="auto"/>
      </w:pPr>
    </w:p>
    <w:p w14:paraId="1BE8FFFD" w14:textId="1829132D" w:rsidR="00D50082" w:rsidRDefault="00D50082" w:rsidP="000D3751">
      <w:pPr>
        <w:spacing w:line="480" w:lineRule="auto"/>
        <w:rPr>
          <w:b/>
        </w:rPr>
      </w:pPr>
      <w:r w:rsidRPr="00D50082">
        <w:rPr>
          <w:b/>
        </w:rPr>
        <w:t>Acknowledgements</w:t>
      </w:r>
    </w:p>
    <w:p w14:paraId="7AD174B2" w14:textId="77777777" w:rsidR="00D50082" w:rsidRPr="00D50082" w:rsidRDefault="00D50082" w:rsidP="000D3751">
      <w:pPr>
        <w:spacing w:line="480" w:lineRule="auto"/>
      </w:pPr>
    </w:p>
    <w:p w14:paraId="5076B837" w14:textId="2655E609" w:rsidR="00D50082" w:rsidRPr="00D50082" w:rsidRDefault="00027F25" w:rsidP="00D50082">
      <w:pPr>
        <w:spacing w:line="480" w:lineRule="auto"/>
      </w:pPr>
      <w:r>
        <w:t>Special thanks to</w:t>
      </w:r>
      <w:r w:rsidR="00D50082" w:rsidRPr="00D50082">
        <w:t xml:space="preserve"> </w:t>
      </w:r>
      <w:r w:rsidR="00D50082">
        <w:t xml:space="preserve">Amanda Curtis for her </w:t>
      </w:r>
      <w:r>
        <w:t xml:space="preserve">dedicated and </w:t>
      </w:r>
      <w:r w:rsidR="00D50082">
        <w:t>invaluable field assistance</w:t>
      </w:r>
      <w:r>
        <w:t xml:space="preserve"> on this project. Additional field support was provided by</w:t>
      </w:r>
      <w:r w:rsidR="00D50082">
        <w:t xml:space="preserve"> Meghan Wilson, </w:t>
      </w:r>
      <w:r>
        <w:t xml:space="preserve">Ann Chalmers, </w:t>
      </w:r>
      <w:r w:rsidR="00D50082">
        <w:t xml:space="preserve">and volunteers Rick Biddle and Patrick Mullins. </w:t>
      </w:r>
      <w:r w:rsidR="00121C63">
        <w:t>We’d</w:t>
      </w:r>
      <w:r w:rsidR="00D50082">
        <w:t xml:space="preserve"> also </w:t>
      </w:r>
      <w:r w:rsidR="00121C63">
        <w:t xml:space="preserve">like to thank </w:t>
      </w:r>
      <w:r w:rsidR="00D50082" w:rsidRPr="00D50082">
        <w:t>Celia Chen for providing lab support</w:t>
      </w:r>
      <w:r w:rsidR="00D50082">
        <w:t xml:space="preserve">, and </w:t>
      </w:r>
      <w:r>
        <w:t xml:space="preserve">several </w:t>
      </w:r>
      <w:r w:rsidR="00D50082">
        <w:t xml:space="preserve">private landowners for providing access to study sites. Funding was provided by the Northeastern States Research Cooperative and National Institute of Environmental Health Sciences P42ES007373-20. This research was conducted under protocol approved by Dartmouth College’s </w:t>
      </w:r>
      <w:r w:rsidR="00121C63">
        <w:t xml:space="preserve">Institutional </w:t>
      </w:r>
      <w:r w:rsidR="00D50082">
        <w:t>Animal Care and Use Committee.</w:t>
      </w:r>
    </w:p>
    <w:p w14:paraId="3393AC9A" w14:textId="77777777" w:rsidR="00E36C01" w:rsidRDefault="00E36C01">
      <w:r>
        <w:br w:type="page"/>
      </w:r>
    </w:p>
    <w:p w14:paraId="43514BF7" w14:textId="6560315B" w:rsidR="00E36C01" w:rsidRPr="009160B0" w:rsidRDefault="00D50082" w:rsidP="00E36C01">
      <w:pPr>
        <w:rPr>
          <w:b/>
        </w:rPr>
      </w:pPr>
      <w:r>
        <w:rPr>
          <w:b/>
        </w:rPr>
        <w:lastRenderedPageBreak/>
        <w:t>Literature Cited</w:t>
      </w:r>
    </w:p>
    <w:p w14:paraId="20DC092A" w14:textId="77777777" w:rsidR="00E36C01" w:rsidRDefault="00E36C01" w:rsidP="00E36C01"/>
    <w:p w14:paraId="34586035" w14:textId="77777777" w:rsidR="000E637A" w:rsidRDefault="000E637A" w:rsidP="000E637A">
      <w:pPr>
        <w:ind w:left="720" w:hanging="720"/>
      </w:pPr>
      <w:r>
        <w:t xml:space="preserve">Adams M.J., D.A.W. Miller, E. </w:t>
      </w:r>
      <w:proofErr w:type="spellStart"/>
      <w:r>
        <w:t>Muths</w:t>
      </w:r>
      <w:proofErr w:type="spellEnd"/>
      <w:r>
        <w:t>, P.S. Corn, E.H.C. Grant,</w:t>
      </w:r>
      <w:r w:rsidR="00B9181B">
        <w:t xml:space="preserve"> L.L. Bailey, G.M. Fellers, R.N. Fisher, W.J. </w:t>
      </w:r>
      <w:proofErr w:type="spellStart"/>
      <w:r w:rsidR="00B9181B">
        <w:t>Sadinski</w:t>
      </w:r>
      <w:proofErr w:type="spellEnd"/>
      <w:r w:rsidR="00B9181B">
        <w:t xml:space="preserve">, H. Waddle, and S.C. Walls. </w:t>
      </w:r>
      <w:r>
        <w:t>2013</w:t>
      </w:r>
      <w:r w:rsidR="00B9181B">
        <w:t>.</w:t>
      </w:r>
      <w:r>
        <w:t xml:space="preserve"> Trends in Amphibian Occupancy in the United States. </w:t>
      </w:r>
      <w:proofErr w:type="spellStart"/>
      <w:r>
        <w:t>PLoS</w:t>
      </w:r>
      <w:proofErr w:type="spellEnd"/>
      <w:r>
        <w:t xml:space="preserve"> ONE 8(5): e64347.</w:t>
      </w:r>
      <w:r w:rsidR="00B9181B">
        <w:t xml:space="preserve"> </w:t>
      </w:r>
      <w:r w:rsidR="003E502E">
        <w:t>DOI</w:t>
      </w:r>
      <w:r>
        <w:t>:10.1371/journal.pone.0064347</w:t>
      </w:r>
    </w:p>
    <w:p w14:paraId="3D6FA3D3" w14:textId="77777777" w:rsidR="00B9181B" w:rsidRDefault="00B9181B" w:rsidP="000E637A">
      <w:pPr>
        <w:ind w:left="720" w:hanging="720"/>
      </w:pPr>
    </w:p>
    <w:p w14:paraId="64034E57" w14:textId="1CC80B56" w:rsidR="00113196" w:rsidRDefault="00113196" w:rsidP="00113196">
      <w:pPr>
        <w:ind w:left="720" w:hanging="720"/>
      </w:pPr>
      <w:r>
        <w:t xml:space="preserve">Baldwin, R.F., A.J.K. Calhoun, and P.G. </w:t>
      </w:r>
      <w:proofErr w:type="spellStart"/>
      <w:r>
        <w:t>DeMaynadier</w:t>
      </w:r>
      <w:proofErr w:type="spellEnd"/>
      <w:r>
        <w:t xml:space="preserve">. 2006. Conservation planning for amphibian species with complex habitat requirements: A case study using movements and habitat selection of the wood frog </w:t>
      </w:r>
      <w:r w:rsidRPr="00113196">
        <w:rPr>
          <w:i/>
        </w:rPr>
        <w:t>Rana sylvatica</w:t>
      </w:r>
      <w:r>
        <w:t>. Journal of Herpetology 40:</w:t>
      </w:r>
      <w:r w:rsidRPr="00113196">
        <w:t xml:space="preserve"> 443–454</w:t>
      </w:r>
      <w:r>
        <w:t>.</w:t>
      </w:r>
    </w:p>
    <w:p w14:paraId="75321121" w14:textId="77777777" w:rsidR="00113196" w:rsidRPr="00113196" w:rsidRDefault="00113196" w:rsidP="00113196">
      <w:pPr>
        <w:ind w:left="720" w:hanging="720"/>
      </w:pPr>
    </w:p>
    <w:p w14:paraId="183A22DE" w14:textId="4DB099AB" w:rsidR="00D87CC1" w:rsidRDefault="00D87CC1" w:rsidP="00D87CC1">
      <w:pPr>
        <w:ind w:left="720" w:hanging="720"/>
      </w:pPr>
      <w:proofErr w:type="spellStart"/>
      <w:r>
        <w:t>Bartoń</w:t>
      </w:r>
      <w:proofErr w:type="spellEnd"/>
      <w:r>
        <w:t xml:space="preserve">, K. 2018. </w:t>
      </w:r>
      <w:proofErr w:type="spellStart"/>
      <w:r>
        <w:t>MuMIn</w:t>
      </w:r>
      <w:proofErr w:type="spellEnd"/>
      <w:r>
        <w:t>: Multi-Model Inference. R package version 1.42.1. https://CRAN.R-project.org/package=MuMIn</w:t>
      </w:r>
    </w:p>
    <w:p w14:paraId="3CA1DAC8" w14:textId="77777777" w:rsidR="00EB3FB6" w:rsidRDefault="00EB3FB6" w:rsidP="000E637A">
      <w:pPr>
        <w:ind w:left="720" w:hanging="720"/>
      </w:pPr>
    </w:p>
    <w:p w14:paraId="67331A2A" w14:textId="6B42A307" w:rsidR="00EB3FB6" w:rsidRDefault="00EB3FB6" w:rsidP="00D87CC1">
      <w:pPr>
        <w:ind w:left="720" w:hanging="720"/>
      </w:pPr>
      <w:r w:rsidRPr="00EB3FB6">
        <w:t xml:space="preserve">Bates </w:t>
      </w:r>
      <w:r w:rsidR="00D87CC1">
        <w:t xml:space="preserve">D., M. </w:t>
      </w:r>
      <w:proofErr w:type="spellStart"/>
      <w:r w:rsidR="00D87CC1">
        <w:t>Maechler</w:t>
      </w:r>
      <w:proofErr w:type="spellEnd"/>
      <w:r w:rsidR="00D87CC1">
        <w:t xml:space="preserve">, B. </w:t>
      </w:r>
      <w:proofErr w:type="spellStart"/>
      <w:r w:rsidR="00D87CC1">
        <w:t>Bolker</w:t>
      </w:r>
      <w:proofErr w:type="spellEnd"/>
      <w:r w:rsidR="00D87CC1">
        <w:t>, and S. Walker. 2015. Fitting Linear Mixed-Effects Models Using lme4. Journal of Statistical Software 67:1</w:t>
      </w:r>
      <w:r w:rsidR="00D87CC1" w:rsidRPr="00D87CC1">
        <w:t>–</w:t>
      </w:r>
      <w:r w:rsidR="00D87CC1">
        <w:t>48. DOI:10.18637/jss.v067.i01.</w:t>
      </w:r>
    </w:p>
    <w:p w14:paraId="4075336D" w14:textId="77777777" w:rsidR="00D87CC1" w:rsidRDefault="00D87CC1" w:rsidP="00D87CC1">
      <w:pPr>
        <w:ind w:left="720" w:hanging="720"/>
      </w:pPr>
    </w:p>
    <w:p w14:paraId="7EECB5EF" w14:textId="2643B017" w:rsidR="0019679D" w:rsidRDefault="0019679D" w:rsidP="000E637A">
      <w:pPr>
        <w:ind w:left="720" w:hanging="720"/>
      </w:pPr>
      <w:r>
        <w:t>Benoit, J.M., C.C.</w:t>
      </w:r>
      <w:r w:rsidRPr="0019679D">
        <w:t xml:space="preserve"> Gilmour, </w:t>
      </w:r>
      <w:r>
        <w:t xml:space="preserve">A. </w:t>
      </w:r>
      <w:proofErr w:type="spellStart"/>
      <w:r w:rsidRPr="0019679D">
        <w:t>Heyes</w:t>
      </w:r>
      <w:proofErr w:type="spellEnd"/>
      <w:r w:rsidRPr="0019679D">
        <w:t>,</w:t>
      </w:r>
      <w:r>
        <w:t xml:space="preserve"> R.P.</w:t>
      </w:r>
      <w:r w:rsidRPr="0019679D">
        <w:t xml:space="preserve"> </w:t>
      </w:r>
      <w:proofErr w:type="spellStart"/>
      <w:proofErr w:type="gramStart"/>
      <w:r w:rsidRPr="0019679D">
        <w:t>Mason,</w:t>
      </w:r>
      <w:r>
        <w:t>and</w:t>
      </w:r>
      <w:proofErr w:type="spellEnd"/>
      <w:proofErr w:type="gramEnd"/>
      <w:r>
        <w:t xml:space="preserve"> C.L.</w:t>
      </w:r>
      <w:r w:rsidRPr="0019679D">
        <w:t xml:space="preserve"> Miller. 2003</w:t>
      </w:r>
      <w:r>
        <w:t xml:space="preserve">. </w:t>
      </w:r>
      <w:r w:rsidRPr="0019679D">
        <w:t xml:space="preserve">Geochemical and biological controls over methylmercury production and degradation in aquatic ecosystems. </w:t>
      </w:r>
      <w:r>
        <w:t xml:space="preserve">In: </w:t>
      </w:r>
      <w:r w:rsidR="00B00F24">
        <w:t>Cai</w:t>
      </w:r>
      <w:r w:rsidR="007B18D9">
        <w:t>,</w:t>
      </w:r>
      <w:r w:rsidR="00B00F24">
        <w:t xml:space="preserve"> Y. and O.C. Braids (</w:t>
      </w:r>
      <w:proofErr w:type="spellStart"/>
      <w:r w:rsidR="00B00F24">
        <w:t>eds</w:t>
      </w:r>
      <w:proofErr w:type="spellEnd"/>
      <w:r w:rsidR="00B00F24">
        <w:t>)</w:t>
      </w:r>
      <w:r>
        <w:t xml:space="preserve"> Biogeochemistry of environmentally important trace elements</w:t>
      </w:r>
      <w:r w:rsidR="00B00F24">
        <w:t>.</w:t>
      </w:r>
      <w:r>
        <w:t xml:space="preserve"> </w:t>
      </w:r>
      <w:r w:rsidRPr="0019679D">
        <w:t>A</w:t>
      </w:r>
      <w:r w:rsidR="00B00F24">
        <w:t>CS</w:t>
      </w:r>
      <w:r w:rsidRPr="0019679D">
        <w:t xml:space="preserve"> Sym</w:t>
      </w:r>
      <w:r w:rsidR="00B00F24">
        <w:t>posium</w:t>
      </w:r>
      <w:r w:rsidRPr="0019679D">
        <w:t xml:space="preserve"> Ser</w:t>
      </w:r>
      <w:r w:rsidR="00B00F24">
        <w:t>ies</w:t>
      </w:r>
      <w:r w:rsidRPr="0019679D">
        <w:t xml:space="preserve"> 835</w:t>
      </w:r>
      <w:r w:rsidR="00B00F24">
        <w:t>:</w:t>
      </w:r>
      <w:r w:rsidR="00B00F24" w:rsidRPr="00B00F24">
        <w:t xml:space="preserve"> pp 262–297</w:t>
      </w:r>
      <w:r w:rsidRPr="0019679D">
        <w:t>.</w:t>
      </w:r>
      <w:r w:rsidR="00B00F24">
        <w:t xml:space="preserve"> DOI:</w:t>
      </w:r>
      <w:r w:rsidR="00B00F24" w:rsidRPr="00B00F24">
        <w:t xml:space="preserve"> 10.1021/bk-2003-0835.ch019</w:t>
      </w:r>
      <w:r w:rsidR="00B00F24">
        <w:t>.</w:t>
      </w:r>
    </w:p>
    <w:p w14:paraId="5A0C7B52" w14:textId="77777777" w:rsidR="00B00F24" w:rsidRDefault="00B00F24" w:rsidP="000E637A">
      <w:pPr>
        <w:ind w:left="720" w:hanging="720"/>
      </w:pPr>
    </w:p>
    <w:p w14:paraId="2BE3EF67" w14:textId="77777777" w:rsidR="00090158" w:rsidRDefault="00090158" w:rsidP="000E637A">
      <w:pPr>
        <w:ind w:left="720" w:hanging="720"/>
      </w:pPr>
      <w:r>
        <w:t xml:space="preserve">Benoit, J.M., D.A. Cato, K.C. Denison, and A.E. Moreira. 2013. Seasonal mercury dynamics in a New England vernal pool. Wetlands </w:t>
      </w:r>
      <w:r w:rsidRPr="00090158">
        <w:t>33:887–894</w:t>
      </w:r>
      <w:r>
        <w:t>.</w:t>
      </w:r>
    </w:p>
    <w:p w14:paraId="62640A7F" w14:textId="77777777" w:rsidR="00090158" w:rsidRDefault="00090158" w:rsidP="000E637A">
      <w:pPr>
        <w:ind w:left="720" w:hanging="720"/>
      </w:pPr>
    </w:p>
    <w:p w14:paraId="32F3A04D" w14:textId="02D360DD" w:rsidR="00777385" w:rsidRDefault="00777385" w:rsidP="000E637A">
      <w:pPr>
        <w:ind w:left="720" w:hanging="720"/>
      </w:pPr>
      <w:r w:rsidRPr="00777385">
        <w:t>Bergeron, C.M.</w:t>
      </w:r>
      <w:r>
        <w:t>,</w:t>
      </w:r>
      <w:r w:rsidRPr="00777385">
        <w:t xml:space="preserve"> C.M. </w:t>
      </w:r>
      <w:proofErr w:type="spellStart"/>
      <w:r w:rsidRPr="00777385">
        <w:t>Bodinof</w:t>
      </w:r>
      <w:proofErr w:type="spellEnd"/>
      <w:r w:rsidRPr="00777385">
        <w:t xml:space="preserve">, </w:t>
      </w:r>
      <w:r w:rsidR="00A678D0">
        <w:t xml:space="preserve">J.M. </w:t>
      </w:r>
      <w:proofErr w:type="spellStart"/>
      <w:r w:rsidRPr="00777385">
        <w:t>Unrine</w:t>
      </w:r>
      <w:proofErr w:type="spellEnd"/>
      <w:r w:rsidRPr="00777385">
        <w:t>,</w:t>
      </w:r>
      <w:r w:rsidR="00A678D0">
        <w:t xml:space="preserve"> and W.A.</w:t>
      </w:r>
      <w:r w:rsidRPr="00777385">
        <w:t xml:space="preserve"> Hopkins</w:t>
      </w:r>
      <w:r w:rsidR="00A678D0">
        <w:t>. 2010</w:t>
      </w:r>
      <w:r w:rsidR="00EB4CC5">
        <w:t>a</w:t>
      </w:r>
      <w:r w:rsidR="00A678D0">
        <w:t>.</w:t>
      </w:r>
      <w:r w:rsidRPr="00777385">
        <w:t xml:space="preserve"> Mercury </w:t>
      </w:r>
      <w:r w:rsidR="00A678D0">
        <w:t>a</w:t>
      </w:r>
      <w:r w:rsidRPr="00777385">
        <w:t xml:space="preserve">ccumulation </w:t>
      </w:r>
      <w:r w:rsidR="00A678D0">
        <w:t>a</w:t>
      </w:r>
      <w:r w:rsidRPr="00777385">
        <w:t xml:space="preserve">long a </w:t>
      </w:r>
      <w:r w:rsidR="00A678D0">
        <w:t>c</w:t>
      </w:r>
      <w:r w:rsidRPr="00777385">
        <w:t xml:space="preserve">ontamination </w:t>
      </w:r>
      <w:r w:rsidR="00A678D0">
        <w:t>g</w:t>
      </w:r>
      <w:r w:rsidRPr="00777385">
        <w:t xml:space="preserve">radient and </w:t>
      </w:r>
      <w:r w:rsidR="00A678D0">
        <w:t>n</w:t>
      </w:r>
      <w:r w:rsidRPr="00777385">
        <w:t xml:space="preserve">ondestructive </w:t>
      </w:r>
      <w:r w:rsidR="00A678D0">
        <w:t>i</w:t>
      </w:r>
      <w:r w:rsidRPr="00777385">
        <w:t xml:space="preserve">ndices of </w:t>
      </w:r>
      <w:r w:rsidR="00A678D0">
        <w:t>b</w:t>
      </w:r>
      <w:r w:rsidRPr="00777385">
        <w:t xml:space="preserve">ioaccumulation in </w:t>
      </w:r>
      <w:r w:rsidR="00A678D0">
        <w:t>a</w:t>
      </w:r>
      <w:r w:rsidRPr="00777385">
        <w:t>mphibians. Environ</w:t>
      </w:r>
      <w:r w:rsidR="00A678D0">
        <w:t>mental</w:t>
      </w:r>
      <w:r w:rsidRPr="00777385">
        <w:t xml:space="preserve"> Toxicol</w:t>
      </w:r>
      <w:r w:rsidR="00A678D0">
        <w:t>ogy and</w:t>
      </w:r>
      <w:r w:rsidRPr="00777385">
        <w:t xml:space="preserve"> Chem</w:t>
      </w:r>
      <w:r w:rsidR="00A678D0">
        <w:t>istry 29:</w:t>
      </w:r>
      <w:r w:rsidRPr="00777385">
        <w:t>980</w:t>
      </w:r>
      <w:r w:rsidR="003E502E" w:rsidRPr="003E502E">
        <w:t>–</w:t>
      </w:r>
      <w:r w:rsidR="00A678D0">
        <w:t>988</w:t>
      </w:r>
      <w:r w:rsidRPr="00777385">
        <w:t>.</w:t>
      </w:r>
    </w:p>
    <w:p w14:paraId="24FF1136" w14:textId="77777777" w:rsidR="00EB4CC5" w:rsidRDefault="00EB4CC5" w:rsidP="00EB4CC5">
      <w:pPr>
        <w:ind w:left="720" w:hanging="720"/>
      </w:pPr>
    </w:p>
    <w:p w14:paraId="6D215EEF" w14:textId="1AD06E05" w:rsidR="00EB4CC5" w:rsidRDefault="00EB4CC5" w:rsidP="00EB4CC5">
      <w:pPr>
        <w:ind w:left="720" w:hanging="720"/>
      </w:pPr>
      <w:r w:rsidRPr="00777385">
        <w:t>Bergeron, C.M.</w:t>
      </w:r>
      <w:r>
        <w:t>,</w:t>
      </w:r>
      <w:r w:rsidRPr="00777385">
        <w:t xml:space="preserve"> C.M. </w:t>
      </w:r>
      <w:proofErr w:type="spellStart"/>
      <w:r w:rsidRPr="00777385">
        <w:t>Bodinof</w:t>
      </w:r>
      <w:proofErr w:type="spellEnd"/>
      <w:r w:rsidRPr="00777385">
        <w:t xml:space="preserve">, </w:t>
      </w:r>
      <w:r>
        <w:t xml:space="preserve">J.M. </w:t>
      </w:r>
      <w:proofErr w:type="spellStart"/>
      <w:r w:rsidRPr="00777385">
        <w:t>Unrine</w:t>
      </w:r>
      <w:proofErr w:type="spellEnd"/>
      <w:r w:rsidRPr="00777385">
        <w:t>,</w:t>
      </w:r>
      <w:r>
        <w:t xml:space="preserve"> and W.A.</w:t>
      </w:r>
      <w:r w:rsidRPr="00777385">
        <w:t xml:space="preserve"> Hopkins</w:t>
      </w:r>
      <w:r>
        <w:t xml:space="preserve">. 2010b. Bioaccumulation and maternal transfer of mercury and selenium in amphibians. </w:t>
      </w:r>
      <w:r w:rsidRPr="00EB4CC5">
        <w:t>Environmental Toxicology and Chemistry</w:t>
      </w:r>
      <w:r>
        <w:t>. 29: 989–997.</w:t>
      </w:r>
    </w:p>
    <w:p w14:paraId="530FED49" w14:textId="77777777" w:rsidR="00074CD0" w:rsidRDefault="00074CD0" w:rsidP="00EB4CC5">
      <w:pPr>
        <w:ind w:left="720" w:hanging="720"/>
      </w:pPr>
    </w:p>
    <w:p w14:paraId="250EF3B2" w14:textId="4F7130CC" w:rsidR="00074CD0" w:rsidRDefault="00074CD0" w:rsidP="00C235AC">
      <w:pPr>
        <w:ind w:left="720" w:hanging="720"/>
      </w:pPr>
      <w:r w:rsidRPr="00074CD0">
        <w:t>Bergeron, C.M., W.A. Hopkins</w:t>
      </w:r>
      <w:r>
        <w:t>, B.D. Todd,</w:t>
      </w:r>
      <w:r w:rsidRPr="00074CD0">
        <w:t xml:space="preserve"> </w:t>
      </w:r>
      <w:r w:rsidR="00C235AC">
        <w:t>M.J. Hepner, and</w:t>
      </w:r>
      <w:r w:rsidRPr="00074CD0">
        <w:t xml:space="preserve"> J.M. </w:t>
      </w:r>
      <w:proofErr w:type="spellStart"/>
      <w:r w:rsidRPr="00074CD0">
        <w:t>Unrine</w:t>
      </w:r>
      <w:proofErr w:type="spellEnd"/>
      <w:r w:rsidRPr="00074CD0">
        <w:t>.</w:t>
      </w:r>
      <w:r w:rsidR="00C235AC">
        <w:t xml:space="preserve"> 2011. Interactive effects of maternal and dietary mercury exposure have latent and lethal consequences for amphibian larvae. Environmental Science and Technology 45:3781</w:t>
      </w:r>
      <w:r w:rsidR="00C235AC" w:rsidRPr="00C235AC">
        <w:t>–</w:t>
      </w:r>
      <w:r w:rsidR="00C235AC">
        <w:t>3787.</w:t>
      </w:r>
    </w:p>
    <w:p w14:paraId="47596E9B" w14:textId="77777777" w:rsidR="00777385" w:rsidRDefault="00777385" w:rsidP="000E637A">
      <w:pPr>
        <w:ind w:left="720" w:hanging="720"/>
      </w:pPr>
    </w:p>
    <w:p w14:paraId="4CF518D5" w14:textId="77777777" w:rsidR="00825591" w:rsidRDefault="00825591" w:rsidP="000E637A">
      <w:pPr>
        <w:ind w:left="720" w:hanging="720"/>
      </w:pPr>
      <w:proofErr w:type="spellStart"/>
      <w:r>
        <w:t>Berven</w:t>
      </w:r>
      <w:proofErr w:type="spellEnd"/>
      <w:r>
        <w:t xml:space="preserve">, K.A. 2009. Density dependence in the terrestrial stage of Wood Frogs: Evidence from a 21-year population study. </w:t>
      </w:r>
      <w:proofErr w:type="spellStart"/>
      <w:r>
        <w:t>Copeia</w:t>
      </w:r>
      <w:proofErr w:type="spellEnd"/>
      <w:r>
        <w:t xml:space="preserve"> 2:328</w:t>
      </w:r>
      <w:r w:rsidR="003E502E" w:rsidRPr="003E502E">
        <w:t>–</w:t>
      </w:r>
      <w:r>
        <w:t>338.</w:t>
      </w:r>
    </w:p>
    <w:p w14:paraId="0A312EA4" w14:textId="77777777" w:rsidR="00D87CC1" w:rsidRDefault="00D87CC1" w:rsidP="000E637A">
      <w:pPr>
        <w:ind w:left="720" w:hanging="720"/>
      </w:pPr>
    </w:p>
    <w:p w14:paraId="0A395935" w14:textId="34D6B2C9" w:rsidR="00D87CC1" w:rsidRDefault="00D87CC1" w:rsidP="000E637A">
      <w:pPr>
        <w:ind w:left="720" w:hanging="720"/>
      </w:pPr>
      <w:proofErr w:type="spellStart"/>
      <w:r w:rsidRPr="00D87CC1">
        <w:t>Bolker</w:t>
      </w:r>
      <w:proofErr w:type="spellEnd"/>
      <w:r w:rsidRPr="00D87CC1">
        <w:t>, B.M., M.E.</w:t>
      </w:r>
      <w:r>
        <w:t xml:space="preserve"> Brooks,</w:t>
      </w:r>
      <w:r w:rsidRPr="00D87CC1">
        <w:t xml:space="preserve"> C.J.</w:t>
      </w:r>
      <w:r>
        <w:t xml:space="preserve"> </w:t>
      </w:r>
      <w:r w:rsidRPr="00D87CC1">
        <w:t>Clark,</w:t>
      </w:r>
      <w:r>
        <w:t xml:space="preserve"> S.W.</w:t>
      </w:r>
      <w:r w:rsidRPr="00D87CC1">
        <w:t xml:space="preserve"> </w:t>
      </w:r>
      <w:proofErr w:type="spellStart"/>
      <w:r w:rsidRPr="00D87CC1">
        <w:t>Geange</w:t>
      </w:r>
      <w:proofErr w:type="spellEnd"/>
      <w:r w:rsidRPr="00D87CC1">
        <w:t xml:space="preserve">, </w:t>
      </w:r>
      <w:r w:rsidR="0047167D">
        <w:t>J.R.</w:t>
      </w:r>
      <w:r w:rsidRPr="00D87CC1">
        <w:t xml:space="preserve"> Poulsen, </w:t>
      </w:r>
      <w:r w:rsidR="0047167D">
        <w:t xml:space="preserve">M.H.H. </w:t>
      </w:r>
      <w:r w:rsidRPr="00D87CC1">
        <w:t xml:space="preserve">Stevens, and </w:t>
      </w:r>
      <w:r w:rsidR="0047167D">
        <w:t xml:space="preserve">J.S.S. </w:t>
      </w:r>
      <w:r w:rsidRPr="00D87CC1">
        <w:t xml:space="preserve">White. 2009. Generalized linear mixed models: a practical guide for ecology and evolution. Trends in </w:t>
      </w:r>
      <w:r w:rsidR="0047167D">
        <w:t>Ecology and E</w:t>
      </w:r>
      <w:r w:rsidRPr="00D87CC1">
        <w:t>volution 24:127</w:t>
      </w:r>
      <w:r w:rsidR="0047167D" w:rsidRPr="0047167D">
        <w:t>–</w:t>
      </w:r>
      <w:r w:rsidRPr="00D87CC1">
        <w:t>135.</w:t>
      </w:r>
    </w:p>
    <w:p w14:paraId="71C68C20" w14:textId="77777777" w:rsidR="00825591" w:rsidRDefault="00825591" w:rsidP="000E637A">
      <w:pPr>
        <w:ind w:left="720" w:hanging="720"/>
      </w:pPr>
    </w:p>
    <w:p w14:paraId="677FACA3" w14:textId="6103C518" w:rsidR="0059432A" w:rsidRDefault="0059432A" w:rsidP="0059432A">
      <w:pPr>
        <w:ind w:left="720" w:hanging="720"/>
      </w:pPr>
      <w:r>
        <w:lastRenderedPageBreak/>
        <w:t xml:space="preserve">Bridges C, and R. </w:t>
      </w:r>
      <w:proofErr w:type="spellStart"/>
      <w:r>
        <w:t>Semlitsch</w:t>
      </w:r>
      <w:proofErr w:type="spellEnd"/>
      <w:r>
        <w:t>. 2001. Genetic variation in insecticide tolerance in a population of southern leopard frogs (</w:t>
      </w:r>
      <w:r w:rsidRPr="0059432A">
        <w:rPr>
          <w:i/>
        </w:rPr>
        <w:t xml:space="preserve">Rana </w:t>
      </w:r>
      <w:proofErr w:type="spellStart"/>
      <w:r w:rsidRPr="0059432A">
        <w:rPr>
          <w:i/>
        </w:rPr>
        <w:t>sphenocephala</w:t>
      </w:r>
      <w:proofErr w:type="spellEnd"/>
      <w:r>
        <w:t xml:space="preserve">): Implications for amphibian conservation. </w:t>
      </w:r>
      <w:proofErr w:type="spellStart"/>
      <w:r>
        <w:t>Copeia</w:t>
      </w:r>
      <w:proofErr w:type="spellEnd"/>
      <w:r>
        <w:t xml:space="preserve"> 2001:7</w:t>
      </w:r>
      <w:r w:rsidRPr="0059432A">
        <w:t>–</w:t>
      </w:r>
      <w:r>
        <w:t>13.</w:t>
      </w:r>
    </w:p>
    <w:p w14:paraId="68FAA547" w14:textId="77777777" w:rsidR="00980334" w:rsidRDefault="00980334" w:rsidP="00980334">
      <w:pPr>
        <w:ind w:left="720" w:hanging="720"/>
      </w:pPr>
      <w:r>
        <w:t xml:space="preserve">Brooks R.T., S.L. Eggert, K.H. </w:t>
      </w:r>
      <w:proofErr w:type="spellStart"/>
      <w:r>
        <w:t>Nislow</w:t>
      </w:r>
      <w:proofErr w:type="spellEnd"/>
      <w:r>
        <w:t xml:space="preserve">, R.K. </w:t>
      </w:r>
      <w:proofErr w:type="spellStart"/>
      <w:r>
        <w:t>Kolka</w:t>
      </w:r>
      <w:proofErr w:type="spellEnd"/>
      <w:r>
        <w:t>, C.Y. Chen, D.M. Ward. 2012. Preliminary assessment of mercury accumulation in Massachusetts</w:t>
      </w:r>
      <w:r w:rsidR="00090158">
        <w:t xml:space="preserve"> </w:t>
      </w:r>
      <w:r>
        <w:t>and Minnesota seasonal forest pools.</w:t>
      </w:r>
      <w:r w:rsidR="00090158">
        <w:t xml:space="preserve"> </w:t>
      </w:r>
      <w:r>
        <w:t>Wetlands 32:653–663</w:t>
      </w:r>
      <w:r w:rsidR="00090158">
        <w:t>.</w:t>
      </w:r>
    </w:p>
    <w:p w14:paraId="72A38628" w14:textId="77777777" w:rsidR="00090158" w:rsidRDefault="00090158" w:rsidP="00980334">
      <w:pPr>
        <w:ind w:left="720" w:hanging="720"/>
      </w:pPr>
    </w:p>
    <w:p w14:paraId="28ADB1D0" w14:textId="4D430A11" w:rsidR="00B8031A" w:rsidRDefault="00A639A3" w:rsidP="00B8031A">
      <w:pPr>
        <w:ind w:left="720" w:hanging="720"/>
      </w:pPr>
      <w:r>
        <w:t>Burke, J.N., C.</w:t>
      </w:r>
      <w:r w:rsidR="00B8031A">
        <w:t>M. Bergeron, B.D. Todd, and W.A. Hopkins. 2010. Effects of mercury on</w:t>
      </w:r>
      <w:r>
        <w:t xml:space="preserve"> </w:t>
      </w:r>
      <w:r w:rsidR="00B8031A">
        <w:t>performance and behavior of northern two-lined salamanders. Environmental Pollution</w:t>
      </w:r>
      <w:r>
        <w:t xml:space="preserve"> </w:t>
      </w:r>
      <w:r w:rsidR="00B8031A">
        <w:t>158:3546</w:t>
      </w:r>
      <w:r w:rsidRPr="00A639A3">
        <w:t>–</w:t>
      </w:r>
      <w:r w:rsidR="00B8031A">
        <w:t>3541.</w:t>
      </w:r>
    </w:p>
    <w:p w14:paraId="0C1FAAA5" w14:textId="77777777" w:rsidR="00A639A3" w:rsidRDefault="00A639A3" w:rsidP="00B8031A">
      <w:pPr>
        <w:ind w:left="720" w:hanging="720"/>
      </w:pPr>
    </w:p>
    <w:p w14:paraId="5486B34A" w14:textId="7A1A0369" w:rsidR="00EB3FB6" w:rsidRDefault="00EB3FB6" w:rsidP="00980334">
      <w:pPr>
        <w:ind w:left="720" w:hanging="720"/>
      </w:pPr>
      <w:r w:rsidRPr="00EB3FB6">
        <w:t>Cade</w:t>
      </w:r>
      <w:r w:rsidR="00741751">
        <w:t>, B.S.</w:t>
      </w:r>
      <w:r w:rsidRPr="00EB3FB6">
        <w:t xml:space="preserve"> 2015</w:t>
      </w:r>
      <w:r w:rsidR="00741751">
        <w:t xml:space="preserve">. </w:t>
      </w:r>
      <w:r w:rsidR="00741751" w:rsidRPr="00741751">
        <w:t xml:space="preserve">Model averaging and muddled </w:t>
      </w:r>
      <w:proofErr w:type="spellStart"/>
      <w:r w:rsidR="00741751" w:rsidRPr="00741751">
        <w:t>multimodel</w:t>
      </w:r>
      <w:proofErr w:type="spellEnd"/>
      <w:r w:rsidR="00741751" w:rsidRPr="00741751">
        <w:t xml:space="preserve"> inferences</w:t>
      </w:r>
      <w:r w:rsidR="00741751">
        <w:t>. Ecology 96:</w:t>
      </w:r>
      <w:r w:rsidR="00741751" w:rsidRPr="00741751">
        <w:t>2370–2382</w:t>
      </w:r>
      <w:r w:rsidR="00741751">
        <w:t>.</w:t>
      </w:r>
    </w:p>
    <w:p w14:paraId="7549BE12" w14:textId="77777777" w:rsidR="00EB3FB6" w:rsidRDefault="00EB3FB6" w:rsidP="00980334">
      <w:pPr>
        <w:ind w:left="720" w:hanging="720"/>
      </w:pPr>
    </w:p>
    <w:p w14:paraId="42718E33" w14:textId="6396C91A" w:rsidR="00107E28" w:rsidRDefault="00107E28" w:rsidP="00980334">
      <w:pPr>
        <w:ind w:left="720" w:hanging="720"/>
      </w:pPr>
      <w:r>
        <w:t xml:space="preserve">Carrier, G., M. Bouchard, R.C. Brunet, and M. </w:t>
      </w:r>
      <w:proofErr w:type="spellStart"/>
      <w:r>
        <w:t>Caza</w:t>
      </w:r>
      <w:proofErr w:type="spellEnd"/>
      <w:r>
        <w:t>. 2001. A toxicokinetic model for predicting the tissue distribution and elimination of organic and inorganic mercury following exposure to methylmercury in animals and humans. II. Application and validation of the model in humans. Toxicology</w:t>
      </w:r>
      <w:r w:rsidR="00AF4251">
        <w:t xml:space="preserve"> and Applied Pharmacology 171:50</w:t>
      </w:r>
      <w:r w:rsidR="00AF4251" w:rsidRPr="00AF4251">
        <w:t>–</w:t>
      </w:r>
      <w:r w:rsidR="00AF4251">
        <w:t>60.</w:t>
      </w:r>
    </w:p>
    <w:p w14:paraId="2144B314" w14:textId="77777777" w:rsidR="00AF4251" w:rsidRDefault="00AF4251" w:rsidP="00980334">
      <w:pPr>
        <w:ind w:left="720" w:hanging="720"/>
      </w:pPr>
    </w:p>
    <w:p w14:paraId="065EA5EB" w14:textId="77777777" w:rsidR="00E249F1" w:rsidRDefault="00E249F1" w:rsidP="00E36C01">
      <w:pPr>
        <w:ind w:left="720" w:hanging="720"/>
      </w:pPr>
      <w:r w:rsidRPr="00E249F1">
        <w:t xml:space="preserve">Calhoun, A.J.K. and P.G. </w:t>
      </w:r>
      <w:proofErr w:type="spellStart"/>
      <w:r w:rsidRPr="00E249F1">
        <w:t>deMaynadier</w:t>
      </w:r>
      <w:proofErr w:type="spellEnd"/>
      <w:r w:rsidRPr="00E249F1">
        <w:t>. 200</w:t>
      </w:r>
      <w:r w:rsidR="00F549F0">
        <w:t>9</w:t>
      </w:r>
      <w:r w:rsidRPr="00E249F1">
        <w:t xml:space="preserve">. Science and </w:t>
      </w:r>
      <w:r w:rsidR="00F549F0">
        <w:t>c</w:t>
      </w:r>
      <w:r w:rsidRPr="00E249F1">
        <w:t xml:space="preserve">onservation of </w:t>
      </w:r>
      <w:r w:rsidR="00F549F0">
        <w:t>v</w:t>
      </w:r>
      <w:r w:rsidRPr="00E249F1">
        <w:t xml:space="preserve">ernal </w:t>
      </w:r>
      <w:r w:rsidR="00F549F0">
        <w:t>p</w:t>
      </w:r>
      <w:r w:rsidRPr="00E249F1">
        <w:t>ools in Northeastern North America. CRC Press, Boca Raton, FL. 363pp.</w:t>
      </w:r>
    </w:p>
    <w:p w14:paraId="780FE5BC" w14:textId="77777777" w:rsidR="00E249F1" w:rsidRDefault="00E249F1" w:rsidP="00E36C01">
      <w:pPr>
        <w:ind w:left="720" w:hanging="720"/>
      </w:pPr>
    </w:p>
    <w:p w14:paraId="14ED5470" w14:textId="77777777" w:rsidR="006A7C79" w:rsidRDefault="006A7C79" w:rsidP="006A7C79">
      <w:pPr>
        <w:ind w:left="720" w:hanging="720"/>
      </w:pPr>
      <w:r>
        <w:t xml:space="preserve">Chen C.Y., R.S. </w:t>
      </w:r>
      <w:proofErr w:type="spellStart"/>
      <w:r>
        <w:t>Stemberger</w:t>
      </w:r>
      <w:proofErr w:type="spellEnd"/>
      <w:r>
        <w:t xml:space="preserve">, N.C. </w:t>
      </w:r>
      <w:proofErr w:type="spellStart"/>
      <w:r>
        <w:t>Kamman</w:t>
      </w:r>
      <w:proofErr w:type="spellEnd"/>
      <w:r>
        <w:t xml:space="preserve">, B.M. Mayes, and C.L. </w:t>
      </w:r>
      <w:proofErr w:type="spellStart"/>
      <w:r>
        <w:t>Folt</w:t>
      </w:r>
      <w:proofErr w:type="spellEnd"/>
      <w:r>
        <w:t xml:space="preserve">. 2005. Patterns of Hg bioaccumulation and transfer in aquatic food webs across </w:t>
      </w:r>
      <w:proofErr w:type="spellStart"/>
      <w:r>
        <w:t>multilake</w:t>
      </w:r>
      <w:proofErr w:type="spellEnd"/>
      <w:r>
        <w:t xml:space="preserve"> studies in the northeast US. Ecotoxicology 14: 135–147.</w:t>
      </w:r>
    </w:p>
    <w:p w14:paraId="6FCCF8F8" w14:textId="77777777" w:rsidR="006A7C79" w:rsidRDefault="006A7C79" w:rsidP="006A7C79">
      <w:pPr>
        <w:ind w:left="720" w:hanging="720"/>
      </w:pPr>
    </w:p>
    <w:p w14:paraId="25782959" w14:textId="77777777" w:rsidR="00E36C01" w:rsidRDefault="00E36C01" w:rsidP="00E36C01">
      <w:pPr>
        <w:ind w:left="720" w:hanging="720"/>
      </w:pPr>
      <w:r>
        <w:t>Colburn, E.A. 2004. Vernal pools: Natural history and conservation. McDonal</w:t>
      </w:r>
      <w:r w:rsidR="00BE5EBB">
        <w:t>d</w:t>
      </w:r>
      <w:r>
        <w:t>s and Woodward Publishing Co., Blacksburg, VA.</w:t>
      </w:r>
    </w:p>
    <w:p w14:paraId="0DD6FA80" w14:textId="77777777" w:rsidR="005077DE" w:rsidRDefault="005077DE" w:rsidP="00E36C01">
      <w:pPr>
        <w:ind w:left="720" w:hanging="720"/>
      </w:pPr>
    </w:p>
    <w:p w14:paraId="0B54B8B3" w14:textId="77777777" w:rsidR="005077DE" w:rsidRDefault="005077DE" w:rsidP="00E36C01">
      <w:pPr>
        <w:ind w:left="720" w:hanging="720"/>
      </w:pPr>
      <w:r>
        <w:t xml:space="preserve">Colburn, E.A., S.C. Weeks, S.K. Reed. 2009. Diversity and ecology of vernal pool invertebrates. In: Calhoun, A.J.K. and P.G. </w:t>
      </w:r>
      <w:proofErr w:type="spellStart"/>
      <w:r>
        <w:t>deMaynadier</w:t>
      </w:r>
      <w:proofErr w:type="spellEnd"/>
      <w:r>
        <w:t xml:space="preserve"> (</w:t>
      </w:r>
      <w:proofErr w:type="spellStart"/>
      <w:r>
        <w:t>eds</w:t>
      </w:r>
      <w:proofErr w:type="spellEnd"/>
      <w:r>
        <w:t xml:space="preserve">) Science and conservation of vernal pools in northeastern North America. </w:t>
      </w:r>
      <w:r w:rsidRPr="00E249F1">
        <w:t>CRC Press, Boca Raton, FL</w:t>
      </w:r>
      <w:r>
        <w:t>, pp 105</w:t>
      </w:r>
      <w:r w:rsidR="003E502E" w:rsidRPr="003E502E">
        <w:t>–</w:t>
      </w:r>
      <w:r>
        <w:t>126</w:t>
      </w:r>
      <w:r w:rsidRPr="00E249F1">
        <w:t>.</w:t>
      </w:r>
    </w:p>
    <w:p w14:paraId="4C3E6758" w14:textId="77777777" w:rsidR="00BE5EBB" w:rsidRDefault="00BE5EBB" w:rsidP="00E36C01">
      <w:pPr>
        <w:ind w:left="720" w:hanging="720"/>
      </w:pPr>
    </w:p>
    <w:p w14:paraId="110F7D47" w14:textId="77777777" w:rsidR="00090158" w:rsidRDefault="00090158" w:rsidP="00090158">
      <w:pPr>
        <w:ind w:left="720" w:hanging="720"/>
      </w:pPr>
      <w:r>
        <w:t xml:space="preserve">Cook R.P. 1983. Effects of acid precipitation on embryonic mortality of </w:t>
      </w:r>
      <w:r w:rsidRPr="00090158">
        <w:rPr>
          <w:i/>
        </w:rPr>
        <w:t>Ambystoma</w:t>
      </w:r>
      <w:r>
        <w:t xml:space="preserve"> salamanders in the Connecticut Valley of Massachusetts. Biological Conservation 27:77–88.</w:t>
      </w:r>
    </w:p>
    <w:p w14:paraId="0B18ECE6" w14:textId="77777777" w:rsidR="00EB3FB6" w:rsidRDefault="00EB3FB6" w:rsidP="00090158">
      <w:pPr>
        <w:ind w:left="720" w:hanging="720"/>
      </w:pPr>
    </w:p>
    <w:p w14:paraId="1A45CC43" w14:textId="77777777" w:rsidR="003E502E" w:rsidRDefault="003E502E" w:rsidP="003E502E">
      <w:pPr>
        <w:ind w:left="720" w:hanging="720"/>
      </w:pPr>
      <w:r>
        <w:t>Davis, E. 2013. Seasonal changes in mercury stocks and methylation ratios in vernal pools in the northeastern united states. M.S. Thesis, University of Vermont, Burlington, VT, 56pp.</w:t>
      </w:r>
    </w:p>
    <w:p w14:paraId="02B9D40D" w14:textId="77777777" w:rsidR="00090158" w:rsidRDefault="00090158" w:rsidP="00090158">
      <w:pPr>
        <w:ind w:left="720" w:hanging="720"/>
      </w:pPr>
    </w:p>
    <w:p w14:paraId="07149F41" w14:textId="0699AA71" w:rsidR="00D57459" w:rsidRDefault="00D57459" w:rsidP="00090158">
      <w:pPr>
        <w:ind w:left="720" w:hanging="720"/>
      </w:pPr>
      <w:r>
        <w:t xml:space="preserve">Day, R.D., S.J. Christopher, P.R. Becker, and D.W. Whitaker. 2005. Monitoring mercury in the loggerhead sea turtle, </w:t>
      </w:r>
      <w:proofErr w:type="spellStart"/>
      <w:r w:rsidRPr="00D57459">
        <w:rPr>
          <w:i/>
        </w:rPr>
        <w:t>Caretta</w:t>
      </w:r>
      <w:proofErr w:type="spellEnd"/>
      <w:r w:rsidRPr="00D57459">
        <w:rPr>
          <w:i/>
        </w:rPr>
        <w:t xml:space="preserve"> </w:t>
      </w:r>
      <w:proofErr w:type="spellStart"/>
      <w:r w:rsidRPr="00D57459">
        <w:rPr>
          <w:i/>
        </w:rPr>
        <w:t>caretta</w:t>
      </w:r>
      <w:proofErr w:type="spellEnd"/>
      <w:r>
        <w:t>. Environmental Science and Technology 39:437</w:t>
      </w:r>
      <w:r w:rsidRPr="00D57459">
        <w:t>–</w:t>
      </w:r>
      <w:r>
        <w:t>446.</w:t>
      </w:r>
    </w:p>
    <w:p w14:paraId="7A86207F" w14:textId="77777777" w:rsidR="00D57459" w:rsidRDefault="00D57459" w:rsidP="00090158">
      <w:pPr>
        <w:ind w:left="720" w:hanging="720"/>
      </w:pPr>
    </w:p>
    <w:p w14:paraId="2E08A28F" w14:textId="77777777" w:rsidR="001E4649" w:rsidRDefault="001E4649" w:rsidP="001E4649">
      <w:pPr>
        <w:ind w:left="720" w:hanging="720"/>
      </w:pPr>
      <w:r>
        <w:t xml:space="preserve">Driscoll, C.T., H. Young-Ji, C.Y. Chen, D.C. Evers, K.F. Lambert, T.M. </w:t>
      </w:r>
      <w:proofErr w:type="spellStart"/>
      <w:r>
        <w:t>Holsen</w:t>
      </w:r>
      <w:proofErr w:type="spellEnd"/>
      <w:r>
        <w:t xml:space="preserve">, N.C. </w:t>
      </w:r>
      <w:proofErr w:type="spellStart"/>
      <w:r>
        <w:t>Kamman</w:t>
      </w:r>
      <w:proofErr w:type="spellEnd"/>
      <w:r>
        <w:t>, and R.K. Munson. 2007. Mercury contamination in forest and freshwater ecosystems in the northeastern United States. Bioscience 57:17–28.</w:t>
      </w:r>
    </w:p>
    <w:p w14:paraId="1C510565" w14:textId="77777777" w:rsidR="001E4649" w:rsidRDefault="001E4649" w:rsidP="001E4649">
      <w:pPr>
        <w:ind w:left="720" w:hanging="720"/>
      </w:pPr>
    </w:p>
    <w:p w14:paraId="473E5C24" w14:textId="012D0542" w:rsidR="005A0911" w:rsidRDefault="005A0911" w:rsidP="001E4649">
      <w:pPr>
        <w:ind w:left="720" w:hanging="720"/>
      </w:pPr>
      <w:r w:rsidRPr="005A0911">
        <w:lastRenderedPageBreak/>
        <w:t>Eisler, R., 2006. Mercury Hazards to Living Organisms. CRC Press, Boca Raton, FL.</w:t>
      </w:r>
    </w:p>
    <w:p w14:paraId="372F6468" w14:textId="77777777" w:rsidR="005A0911" w:rsidRDefault="005A0911" w:rsidP="001E4649">
      <w:pPr>
        <w:ind w:left="720" w:hanging="720"/>
      </w:pPr>
    </w:p>
    <w:p w14:paraId="6B48BC12" w14:textId="77777777" w:rsidR="00FD4160" w:rsidRDefault="00FD4160" w:rsidP="00FD4160">
      <w:pPr>
        <w:ind w:left="720" w:hanging="720"/>
      </w:pPr>
      <w:r>
        <w:t xml:space="preserve">Evers D.C., Y-J Han, C.T. Driscoll, N.C. </w:t>
      </w:r>
      <w:proofErr w:type="spellStart"/>
      <w:r>
        <w:t>Kamman</w:t>
      </w:r>
      <w:proofErr w:type="spellEnd"/>
      <w:r>
        <w:t xml:space="preserve">, M.W. Goodale, K.F. Lambert, T.M. </w:t>
      </w:r>
      <w:proofErr w:type="spellStart"/>
      <w:r>
        <w:t>Holsen</w:t>
      </w:r>
      <w:proofErr w:type="spellEnd"/>
      <w:r>
        <w:t xml:space="preserve">, C.Y. Chen, T.A. Clair, and T. Butler. 2007. Biological mercury hotspots in the northeastern United States and southeastern Canada. </w:t>
      </w:r>
      <w:proofErr w:type="spellStart"/>
      <w:r>
        <w:t>BioScience</w:t>
      </w:r>
      <w:proofErr w:type="spellEnd"/>
      <w:r>
        <w:t xml:space="preserve"> 57:29–43.</w:t>
      </w:r>
    </w:p>
    <w:p w14:paraId="6063EA36" w14:textId="77777777" w:rsidR="00FD4160" w:rsidRDefault="00FD4160" w:rsidP="00FD4160">
      <w:pPr>
        <w:ind w:left="720" w:hanging="720"/>
      </w:pPr>
    </w:p>
    <w:p w14:paraId="7F972307" w14:textId="653429EC" w:rsidR="00113196" w:rsidRDefault="00113196" w:rsidP="00113196">
      <w:pPr>
        <w:ind w:left="720" w:hanging="720"/>
      </w:pPr>
      <w:proofErr w:type="spellStart"/>
      <w:r>
        <w:t>Faccio</w:t>
      </w:r>
      <w:proofErr w:type="spellEnd"/>
      <w:r>
        <w:t>, S.D. 2003. Post-breeding emigration and habitat use by Jefferson and spotted Salamanders in Vermont. Journal of Herpetology 37:</w:t>
      </w:r>
      <w:r w:rsidRPr="00113196">
        <w:t xml:space="preserve"> 479–489</w:t>
      </w:r>
      <w:r>
        <w:t>.</w:t>
      </w:r>
    </w:p>
    <w:p w14:paraId="3EFF5A33" w14:textId="77777777" w:rsidR="00113196" w:rsidRDefault="00113196" w:rsidP="00113196">
      <w:pPr>
        <w:ind w:left="720" w:hanging="720"/>
      </w:pPr>
    </w:p>
    <w:p w14:paraId="741CF434" w14:textId="77777777" w:rsidR="00814E3D" w:rsidRDefault="00814E3D" w:rsidP="00FD4160">
      <w:pPr>
        <w:ind w:left="720" w:hanging="720"/>
      </w:pPr>
      <w:proofErr w:type="spellStart"/>
      <w:r w:rsidRPr="00814E3D">
        <w:t>Faccio</w:t>
      </w:r>
      <w:proofErr w:type="spellEnd"/>
      <w:r w:rsidRPr="00814E3D">
        <w:t xml:space="preserve">, S. D.; </w:t>
      </w:r>
      <w:r>
        <w:t xml:space="preserve">M. </w:t>
      </w:r>
      <w:r w:rsidRPr="00814E3D">
        <w:t xml:space="preserve">Lew-Smith, </w:t>
      </w:r>
      <w:r>
        <w:t xml:space="preserve">and A. </w:t>
      </w:r>
      <w:proofErr w:type="spellStart"/>
      <w:r>
        <w:t>Worthley</w:t>
      </w:r>
      <w:proofErr w:type="spellEnd"/>
      <w:r w:rsidRPr="00814E3D">
        <w:t>. Vermont Vernal Pool Mapping Project 2009–2012. Final Report to the Natural Heritage Information Project of the Vermont Department of Fish and Wildlife. 40pp.</w:t>
      </w:r>
      <w:r>
        <w:t xml:space="preserve"> </w:t>
      </w:r>
      <w:r w:rsidRPr="00814E3D">
        <w:t>http://vtecostudies.org/wp-content/uploads/2014/08/vce-vernal-pool-mapping-final-report.pdf</w:t>
      </w:r>
    </w:p>
    <w:p w14:paraId="15D15FE3" w14:textId="77777777" w:rsidR="00814E3D" w:rsidRDefault="00814E3D" w:rsidP="00FD4160">
      <w:pPr>
        <w:ind w:left="720" w:hanging="720"/>
      </w:pPr>
    </w:p>
    <w:p w14:paraId="1C5837A5" w14:textId="77777777" w:rsidR="00BE5EBB" w:rsidRDefault="00BE5EBB" w:rsidP="004B4398">
      <w:pPr>
        <w:ind w:left="720" w:hanging="720"/>
      </w:pPr>
      <w:proofErr w:type="spellStart"/>
      <w:r w:rsidRPr="00BE5EBB">
        <w:t>Faccio</w:t>
      </w:r>
      <w:proofErr w:type="spellEnd"/>
      <w:r w:rsidRPr="00BE5EBB">
        <w:t xml:space="preserve">, S.D., S.W. </w:t>
      </w:r>
      <w:proofErr w:type="spellStart"/>
      <w:r w:rsidRPr="00BE5EBB">
        <w:t>MacFaden</w:t>
      </w:r>
      <w:proofErr w:type="spellEnd"/>
      <w:r w:rsidRPr="00BE5EBB">
        <w:t xml:space="preserve">, J.D. Lambert, J. O’Neil-Dunne, and K.P. McFarland. 2016. The North Atlantic Vernal Pool Data Cooperative: 2016 revision. </w:t>
      </w:r>
      <w:r>
        <w:t>Unpublished</w:t>
      </w:r>
      <w:r w:rsidRPr="00BE5EBB">
        <w:t xml:space="preserve"> report submitted to the North Atlantic Landscape Conservation Cooperative.</w:t>
      </w:r>
      <w:r>
        <w:t xml:space="preserve"> 86p</w:t>
      </w:r>
      <w:r w:rsidR="003E502E">
        <w:t>p</w:t>
      </w:r>
      <w:r>
        <w:t xml:space="preserve">. </w:t>
      </w:r>
      <w:r w:rsidRPr="00BE5EBB">
        <w:t>http://vtecostudies.org/wp-content/uploads/2016/07/NALCC_VPDC_Final-Report.V2.July2016_HiRez.pdf</w:t>
      </w:r>
    </w:p>
    <w:p w14:paraId="7F5B86E9" w14:textId="77777777" w:rsidR="00BE5EBB" w:rsidRDefault="00BE5EBB" w:rsidP="00E36C01">
      <w:pPr>
        <w:ind w:left="720" w:hanging="720"/>
      </w:pPr>
    </w:p>
    <w:p w14:paraId="7EB80BD1" w14:textId="2EAFC55E" w:rsidR="001A4FA4" w:rsidRDefault="001A4FA4" w:rsidP="001A4FA4">
      <w:pPr>
        <w:ind w:left="720" w:hanging="720"/>
      </w:pPr>
      <w:r>
        <w:t>Fitzpatrick, L.C. 1976. Life history patterns of storage and utilization of lipids for energy in amphibians. American Zoologist 16:725</w:t>
      </w:r>
      <w:r w:rsidRPr="001A4FA4">
        <w:t>–</w:t>
      </w:r>
      <w:r>
        <w:t>732.</w:t>
      </w:r>
    </w:p>
    <w:p w14:paraId="5E66F41C" w14:textId="77777777" w:rsidR="001A4FA4" w:rsidRDefault="001A4FA4" w:rsidP="001A4FA4">
      <w:pPr>
        <w:ind w:left="720" w:hanging="720"/>
      </w:pPr>
    </w:p>
    <w:p w14:paraId="12BB3174" w14:textId="43041556" w:rsidR="009A61AA" w:rsidRDefault="009A61AA" w:rsidP="00E36C01">
      <w:pPr>
        <w:ind w:left="720" w:hanging="720"/>
      </w:pPr>
      <w:proofErr w:type="spellStart"/>
      <w:r w:rsidRPr="009A61AA">
        <w:t>Flageole</w:t>
      </w:r>
      <w:proofErr w:type="spellEnd"/>
      <w:r w:rsidRPr="009A61AA">
        <w:t xml:space="preserve">, </w:t>
      </w:r>
      <w:r>
        <w:t xml:space="preserve">S. and </w:t>
      </w:r>
      <w:r w:rsidRPr="009A61AA">
        <w:t>R</w:t>
      </w:r>
      <w:r>
        <w:t>.</w:t>
      </w:r>
      <w:r w:rsidRPr="009A61AA">
        <w:t xml:space="preserve"> </w:t>
      </w:r>
      <w:proofErr w:type="spellStart"/>
      <w:r w:rsidRPr="009A61AA">
        <w:t>Leclair</w:t>
      </w:r>
      <w:proofErr w:type="spellEnd"/>
      <w:r w:rsidRPr="009A61AA">
        <w:t xml:space="preserve"> Jr</w:t>
      </w:r>
      <w:r>
        <w:t xml:space="preserve">. 1992. </w:t>
      </w:r>
      <w:r w:rsidRPr="009A61AA">
        <w:t>Demographic study of a spotted salamander</w:t>
      </w:r>
      <w:r>
        <w:t xml:space="preserve"> </w:t>
      </w:r>
      <w:r w:rsidRPr="009A61AA">
        <w:t>(</w:t>
      </w:r>
      <w:r w:rsidRPr="009A61AA">
        <w:rPr>
          <w:i/>
        </w:rPr>
        <w:t xml:space="preserve">Ambystoma </w:t>
      </w:r>
      <w:proofErr w:type="spellStart"/>
      <w:r w:rsidRPr="009A61AA">
        <w:rPr>
          <w:i/>
        </w:rPr>
        <w:t>maculatum</w:t>
      </w:r>
      <w:proofErr w:type="spellEnd"/>
      <w:r w:rsidRPr="009A61AA">
        <w:t>) population by means of the skeleto-chronological method.</w:t>
      </w:r>
      <w:r>
        <w:t xml:space="preserve"> </w:t>
      </w:r>
      <w:r w:rsidRPr="009A61AA">
        <w:t>Canadian Journal of Zoology</w:t>
      </w:r>
      <w:r>
        <w:t xml:space="preserve"> 70:740</w:t>
      </w:r>
      <w:r w:rsidR="00083E4E" w:rsidRPr="00083E4E">
        <w:t>–</w:t>
      </w:r>
      <w:r>
        <w:t>749.</w:t>
      </w:r>
    </w:p>
    <w:p w14:paraId="639B2542" w14:textId="77777777" w:rsidR="009A61AA" w:rsidRDefault="009A61AA" w:rsidP="00E36C01">
      <w:pPr>
        <w:ind w:left="720" w:hanging="720"/>
      </w:pPr>
    </w:p>
    <w:p w14:paraId="75538DE8" w14:textId="77777777" w:rsidR="00362B4B" w:rsidRDefault="00362B4B" w:rsidP="00E36C01">
      <w:pPr>
        <w:ind w:left="720" w:hanging="720"/>
      </w:pPr>
      <w:proofErr w:type="spellStart"/>
      <w:r w:rsidRPr="00362B4B">
        <w:t>Forzan</w:t>
      </w:r>
      <w:proofErr w:type="spellEnd"/>
      <w:r w:rsidRPr="00362B4B">
        <w:t>, M.J.</w:t>
      </w:r>
      <w:r>
        <w:t>,</w:t>
      </w:r>
      <w:r w:rsidRPr="00362B4B">
        <w:t xml:space="preserve"> R.V. </w:t>
      </w:r>
      <w:proofErr w:type="spellStart"/>
      <w:r w:rsidRPr="00362B4B">
        <w:t>Vanderstichel</w:t>
      </w:r>
      <w:proofErr w:type="spellEnd"/>
      <w:r w:rsidRPr="00362B4B">
        <w:t xml:space="preserve">, </w:t>
      </w:r>
      <w:r>
        <w:t xml:space="preserve">C.T. </w:t>
      </w:r>
      <w:proofErr w:type="spellStart"/>
      <w:r w:rsidRPr="00362B4B">
        <w:t>Ogbuah</w:t>
      </w:r>
      <w:proofErr w:type="spellEnd"/>
      <w:r w:rsidRPr="00362B4B">
        <w:t>,</w:t>
      </w:r>
      <w:r>
        <w:t xml:space="preserve"> J.R.</w:t>
      </w:r>
      <w:r w:rsidRPr="00362B4B">
        <w:t xml:space="preserve"> </w:t>
      </w:r>
      <w:proofErr w:type="spellStart"/>
      <w:r w:rsidRPr="00362B4B">
        <w:t>Barta</w:t>
      </w:r>
      <w:proofErr w:type="spellEnd"/>
      <w:r w:rsidRPr="00362B4B">
        <w:t>,</w:t>
      </w:r>
      <w:r>
        <w:t xml:space="preserve"> and T.G.</w:t>
      </w:r>
      <w:r w:rsidRPr="00362B4B">
        <w:t xml:space="preserve"> Smith.</w:t>
      </w:r>
      <w:r>
        <w:t xml:space="preserve"> 2012.</w:t>
      </w:r>
      <w:r w:rsidRPr="00362B4B">
        <w:t xml:space="preserve"> Blood collection from the facial</w:t>
      </w:r>
      <w:r>
        <w:t xml:space="preserve"> </w:t>
      </w:r>
      <w:r w:rsidRPr="00362B4B">
        <w:t>(maxillary)/</w:t>
      </w:r>
      <w:proofErr w:type="spellStart"/>
      <w:r w:rsidRPr="00362B4B">
        <w:t>musculo</w:t>
      </w:r>
      <w:proofErr w:type="spellEnd"/>
      <w:r w:rsidRPr="00362B4B">
        <w:t xml:space="preserve">-cutaneous vein in true frogs (Family </w:t>
      </w:r>
      <w:proofErr w:type="spellStart"/>
      <w:r w:rsidRPr="00362B4B">
        <w:rPr>
          <w:i/>
        </w:rPr>
        <w:t>Ranidae</w:t>
      </w:r>
      <w:proofErr w:type="spellEnd"/>
      <w:r w:rsidRPr="00362B4B">
        <w:t>). Journal of Wildlife Diseases 48</w:t>
      </w:r>
      <w:r>
        <w:t>:</w:t>
      </w:r>
      <w:r w:rsidRPr="00362B4B">
        <w:t>176–</w:t>
      </w:r>
      <w:r>
        <w:t>180</w:t>
      </w:r>
      <w:r w:rsidRPr="00362B4B">
        <w:t>.</w:t>
      </w:r>
    </w:p>
    <w:p w14:paraId="2177E176" w14:textId="77777777" w:rsidR="00362B4B" w:rsidRDefault="00362B4B" w:rsidP="00E36C01">
      <w:pPr>
        <w:ind w:left="720" w:hanging="720"/>
      </w:pPr>
    </w:p>
    <w:p w14:paraId="0F11402A" w14:textId="1985232B" w:rsidR="001F7541" w:rsidRDefault="001F7541" w:rsidP="001F7541">
      <w:pPr>
        <w:ind w:left="720" w:hanging="720"/>
      </w:pPr>
      <w:r>
        <w:t>Galloway</w:t>
      </w:r>
      <w:r w:rsidR="0047167D">
        <w:t>,</w:t>
      </w:r>
      <w:r>
        <w:t xml:space="preserve"> M</w:t>
      </w:r>
      <w:r w:rsidR="006A7C79">
        <w:t>.</w:t>
      </w:r>
      <w:r>
        <w:t>E</w:t>
      </w:r>
      <w:r w:rsidR="006A7C79">
        <w:t>. and</w:t>
      </w:r>
      <w:r>
        <w:t xml:space="preserve"> </w:t>
      </w:r>
      <w:r w:rsidR="006A7C79">
        <w:t xml:space="preserve">B.A </w:t>
      </w:r>
      <w:proofErr w:type="spellStart"/>
      <w:r>
        <w:t>Branfireun</w:t>
      </w:r>
      <w:proofErr w:type="spellEnd"/>
      <w:r>
        <w:t>. 2004. Mercury dynamics of a temperate</w:t>
      </w:r>
      <w:r w:rsidR="006A7C79">
        <w:t xml:space="preserve"> </w:t>
      </w:r>
      <w:r>
        <w:t>forested wetland. Science of the Total Environment 325:239–254.</w:t>
      </w:r>
    </w:p>
    <w:p w14:paraId="23D74BFF" w14:textId="77777777" w:rsidR="001F7541" w:rsidRDefault="001F7541" w:rsidP="001F7541">
      <w:pPr>
        <w:ind w:left="720" w:hanging="720"/>
      </w:pPr>
    </w:p>
    <w:p w14:paraId="158B4D15" w14:textId="77777777" w:rsidR="004615AE" w:rsidRDefault="00C810EE" w:rsidP="001F7541">
      <w:pPr>
        <w:ind w:left="720" w:hanging="720"/>
      </w:pPr>
      <w:proofErr w:type="spellStart"/>
      <w:r>
        <w:t>Gosner</w:t>
      </w:r>
      <w:proofErr w:type="spellEnd"/>
      <w:r>
        <w:t xml:space="preserve">, K.L. 1960. A simplified table for staging anuran embryos and larvae with notes on identification. </w:t>
      </w:r>
      <w:proofErr w:type="spellStart"/>
      <w:r>
        <w:t>Herpetologica</w:t>
      </w:r>
      <w:proofErr w:type="spellEnd"/>
      <w:r>
        <w:t xml:space="preserve"> 16:183-190.</w:t>
      </w:r>
    </w:p>
    <w:p w14:paraId="1C18D122" w14:textId="77777777" w:rsidR="00C810EE" w:rsidRDefault="00C810EE" w:rsidP="001F7541">
      <w:pPr>
        <w:ind w:left="720" w:hanging="720"/>
      </w:pPr>
    </w:p>
    <w:p w14:paraId="7F1BC928" w14:textId="77777777" w:rsidR="001F7541" w:rsidRDefault="001F7541" w:rsidP="001F7541">
      <w:pPr>
        <w:ind w:left="720" w:hanging="720"/>
      </w:pPr>
      <w:proofErr w:type="spellStart"/>
      <w:r>
        <w:t>Grigal</w:t>
      </w:r>
      <w:proofErr w:type="spellEnd"/>
      <w:r>
        <w:t xml:space="preserve"> D.F. 2002. Inputs and outputs of mercury from terrestrial watersheds: A review. Environmental Review 10: 1–39.</w:t>
      </w:r>
    </w:p>
    <w:p w14:paraId="6801127E" w14:textId="77777777" w:rsidR="006A7C79" w:rsidRDefault="006A7C79" w:rsidP="001F7541">
      <w:pPr>
        <w:ind w:left="720" w:hanging="720"/>
      </w:pPr>
    </w:p>
    <w:p w14:paraId="0C2F5B7F" w14:textId="77777777" w:rsidR="001F119D" w:rsidRDefault="001F119D" w:rsidP="00E36C01">
      <w:pPr>
        <w:ind w:left="720" w:hanging="720"/>
      </w:pPr>
      <w:proofErr w:type="spellStart"/>
      <w:r w:rsidRPr="001F119D">
        <w:t>Krabbenhoft</w:t>
      </w:r>
      <w:proofErr w:type="spellEnd"/>
      <w:r w:rsidRPr="001F119D">
        <w:t>, D.P.</w:t>
      </w:r>
      <w:r>
        <w:t>,</w:t>
      </w:r>
      <w:r w:rsidRPr="001F119D">
        <w:t xml:space="preserve"> </w:t>
      </w:r>
      <w:r>
        <w:t>J.</w:t>
      </w:r>
      <w:r w:rsidRPr="001F119D">
        <w:t>G.</w:t>
      </w:r>
      <w:r>
        <w:t xml:space="preserve"> </w:t>
      </w:r>
      <w:r w:rsidRPr="001F119D">
        <w:t xml:space="preserve">Wiener, </w:t>
      </w:r>
      <w:r>
        <w:t xml:space="preserve">W.G. </w:t>
      </w:r>
      <w:r w:rsidRPr="001F119D">
        <w:t xml:space="preserve">Brumbaugh, </w:t>
      </w:r>
      <w:r>
        <w:t xml:space="preserve">M.L. Olsen, J.F. </w:t>
      </w:r>
      <w:proofErr w:type="spellStart"/>
      <w:r>
        <w:t>DeWild</w:t>
      </w:r>
      <w:proofErr w:type="spellEnd"/>
      <w:r>
        <w:t>, and T.J. Sabin. 1999</w:t>
      </w:r>
      <w:r w:rsidRPr="001F119D">
        <w:t>. A National Pilot Study of Mercury Contamination of Aquatic Ecosystems along Multiple Gradients</w:t>
      </w:r>
      <w:r>
        <w:t>.</w:t>
      </w:r>
      <w:r w:rsidRPr="001F119D">
        <w:t xml:space="preserve"> U.S. Geological Survey Toxic Substances Hydrology Program</w:t>
      </w:r>
      <w:r>
        <w:t xml:space="preserve">, </w:t>
      </w:r>
      <w:r w:rsidRPr="001F119D">
        <w:t>Proceedings of the Technical Meeting, Charleston, South Carolina, March 8-12, 1999, 147</w:t>
      </w:r>
      <w:r w:rsidR="003E502E" w:rsidRPr="001F119D">
        <w:t>p</w:t>
      </w:r>
      <w:r w:rsidR="003E502E">
        <w:t>p</w:t>
      </w:r>
      <w:r w:rsidRPr="001F119D">
        <w:t>.</w:t>
      </w:r>
    </w:p>
    <w:p w14:paraId="0FD5C3F2" w14:textId="77777777" w:rsidR="001F119D" w:rsidRDefault="001F119D" w:rsidP="00E36C01">
      <w:pPr>
        <w:ind w:left="720" w:hanging="720"/>
      </w:pPr>
    </w:p>
    <w:p w14:paraId="16CAE638" w14:textId="77777777" w:rsidR="001F7541" w:rsidRDefault="001F7541" w:rsidP="001F7541">
      <w:pPr>
        <w:ind w:left="720" w:hanging="720"/>
      </w:pPr>
      <w:r>
        <w:lastRenderedPageBreak/>
        <w:t>Lindberg S.E., K-H. Kim, T.P. Meyers, and J.G. Owens. 1995. A micrometeorological gradient approach for quantifying air/surface exchange of mercury vapor: Tests over contaminated soils. Environmental Science and Technology 29: 126–135.</w:t>
      </w:r>
    </w:p>
    <w:p w14:paraId="00EEBAE1" w14:textId="77777777" w:rsidR="001F7541" w:rsidRDefault="001F7541" w:rsidP="001F7541">
      <w:pPr>
        <w:ind w:left="720" w:hanging="720"/>
      </w:pPr>
    </w:p>
    <w:p w14:paraId="6183F69E" w14:textId="77777777" w:rsidR="00C754DB" w:rsidRDefault="00C754DB" w:rsidP="00E36C01">
      <w:pPr>
        <w:ind w:left="720" w:hanging="720"/>
      </w:pPr>
      <w:r>
        <w:t xml:space="preserve">Loftin, C.S., A.J.K. Calhoun, S.J. Nelson, A.A. </w:t>
      </w:r>
      <w:proofErr w:type="spellStart"/>
      <w:r>
        <w:t>Elskus</w:t>
      </w:r>
      <w:proofErr w:type="spellEnd"/>
      <w:r>
        <w:t>, and K. Simon. 2012. Mercury bioaccumulation in wood frogs developing in seasonal pools. Northeastern Naturalist 19:579</w:t>
      </w:r>
      <w:r w:rsidR="003E502E" w:rsidRPr="003E502E">
        <w:t>–</w:t>
      </w:r>
      <w:r>
        <w:t>600.</w:t>
      </w:r>
    </w:p>
    <w:p w14:paraId="1E990409" w14:textId="77777777" w:rsidR="00C754DB" w:rsidRDefault="00C754DB" w:rsidP="00E36C01">
      <w:pPr>
        <w:ind w:left="720" w:hanging="720"/>
      </w:pPr>
    </w:p>
    <w:p w14:paraId="38E87183" w14:textId="7D046B94" w:rsidR="00EB3FB6" w:rsidRDefault="0047167D" w:rsidP="0047167D">
      <w:pPr>
        <w:ind w:left="720" w:hanging="720"/>
      </w:pPr>
      <w:r>
        <w:t xml:space="preserve">Mazerolle, M.J. 2017. </w:t>
      </w:r>
      <w:proofErr w:type="spellStart"/>
      <w:r>
        <w:t>AICcmodavg</w:t>
      </w:r>
      <w:proofErr w:type="spellEnd"/>
      <w:r>
        <w:t xml:space="preserve">: Model selection and </w:t>
      </w:r>
      <w:proofErr w:type="spellStart"/>
      <w:r>
        <w:t>multimodel</w:t>
      </w:r>
      <w:proofErr w:type="spellEnd"/>
      <w:r>
        <w:t xml:space="preserve"> inference based on (Q)AIC(c). R package version 2.1-1. </w:t>
      </w:r>
      <w:r w:rsidRPr="0047167D">
        <w:t>https://cran.r-project.org/package=AICcmodavg</w:t>
      </w:r>
      <w:r>
        <w:t>.</w:t>
      </w:r>
    </w:p>
    <w:p w14:paraId="0A8859C3" w14:textId="77777777" w:rsidR="0047167D" w:rsidRDefault="0047167D" w:rsidP="0047167D">
      <w:pPr>
        <w:ind w:left="720" w:hanging="720"/>
      </w:pPr>
    </w:p>
    <w:p w14:paraId="6F3C9D24" w14:textId="77777777" w:rsidR="00FD4160" w:rsidRDefault="00FD4160" w:rsidP="00FD4160">
      <w:pPr>
        <w:ind w:left="720" w:hanging="720"/>
      </w:pPr>
      <w:r>
        <w:t xml:space="preserve">Miller E.K., A. </w:t>
      </w:r>
      <w:proofErr w:type="spellStart"/>
      <w:r>
        <w:t>VanArsdate</w:t>
      </w:r>
      <w:proofErr w:type="spellEnd"/>
      <w:r>
        <w:t xml:space="preserve">, G.J. Keeler, A. Chalmers, L. </w:t>
      </w:r>
      <w:proofErr w:type="spellStart"/>
      <w:r>
        <w:t>Poissant</w:t>
      </w:r>
      <w:proofErr w:type="spellEnd"/>
      <w:r>
        <w:t xml:space="preserve">, N.C. </w:t>
      </w:r>
      <w:proofErr w:type="spellStart"/>
      <w:r>
        <w:t>Kamman</w:t>
      </w:r>
      <w:proofErr w:type="spellEnd"/>
      <w:r>
        <w:t xml:space="preserve">, and R. </w:t>
      </w:r>
      <w:proofErr w:type="spellStart"/>
      <w:r>
        <w:t>Brulotte</w:t>
      </w:r>
      <w:proofErr w:type="spellEnd"/>
      <w:r>
        <w:t>. 2005. Estimation and mapping of wet and dry mercury deposition across northeastern North America. Ecotoxicology 14:53–70.</w:t>
      </w:r>
    </w:p>
    <w:p w14:paraId="0365600C" w14:textId="77777777" w:rsidR="00FD4160" w:rsidRDefault="00FD4160" w:rsidP="00FD4160">
      <w:pPr>
        <w:ind w:left="720" w:hanging="720"/>
      </w:pPr>
    </w:p>
    <w:p w14:paraId="6DC8EDFB" w14:textId="29EDDA6E" w:rsidR="007B18D9" w:rsidRDefault="007B18D9" w:rsidP="007B18D9">
      <w:pPr>
        <w:ind w:left="720" w:hanging="720"/>
      </w:pPr>
      <w:r>
        <w:t xml:space="preserve">Mitchell J.C., P.W.C. Paton, and C.J. </w:t>
      </w:r>
      <w:proofErr w:type="spellStart"/>
      <w:r>
        <w:t>Raithel</w:t>
      </w:r>
      <w:proofErr w:type="spellEnd"/>
      <w:r>
        <w:t xml:space="preserve">. 2009. The importance of vernal pools to reptiles, birds, and mammals. In: Calhoun, A.J.K. and P.G. </w:t>
      </w:r>
      <w:proofErr w:type="spellStart"/>
      <w:r>
        <w:t>deMaynadier</w:t>
      </w:r>
      <w:proofErr w:type="spellEnd"/>
      <w:r>
        <w:t xml:space="preserve"> (</w:t>
      </w:r>
      <w:proofErr w:type="spellStart"/>
      <w:r>
        <w:t>eds</w:t>
      </w:r>
      <w:proofErr w:type="spellEnd"/>
      <w:r>
        <w:t>) Science and conservation of vernal pools in northeastern North America. CRC Press, Boca Raton, pp 169–190.</w:t>
      </w:r>
    </w:p>
    <w:p w14:paraId="5D3FFE94" w14:textId="77777777" w:rsidR="007B18D9" w:rsidRDefault="007B18D9" w:rsidP="007B18D9">
      <w:pPr>
        <w:ind w:left="720" w:hanging="720"/>
      </w:pPr>
    </w:p>
    <w:p w14:paraId="63226A79" w14:textId="77777777" w:rsidR="004B4398" w:rsidRDefault="004B4398" w:rsidP="0002706B">
      <w:pPr>
        <w:ind w:left="720" w:hanging="720"/>
      </w:pPr>
      <w:r>
        <w:t xml:space="preserve">NEPARC. 2010. Northeast Amphibian and Reptile Species of Regional Responsibility and Conservation Concern. Northeast Partners in Amphibian and Reptile Conservation (NEPARC). Publication 2010-1. </w:t>
      </w:r>
      <w:r w:rsidR="00D90D3B" w:rsidRPr="00D90D3B">
        <w:t>http://northeastparc.org/wp-content/uploads/2016/08/NEPARC_NEspeciesofresponsibility.pdf</w:t>
      </w:r>
    </w:p>
    <w:p w14:paraId="3A5B940D" w14:textId="77777777" w:rsidR="00D90D3B" w:rsidRDefault="00D90D3B" w:rsidP="0002706B">
      <w:pPr>
        <w:ind w:left="720" w:hanging="720"/>
      </w:pPr>
    </w:p>
    <w:p w14:paraId="664B865F" w14:textId="77777777" w:rsidR="00D90D3B" w:rsidRDefault="00D90D3B" w:rsidP="00D90D3B">
      <w:pPr>
        <w:ind w:left="720" w:hanging="720"/>
      </w:pPr>
      <w:r>
        <w:t xml:space="preserve">NEPARC. 2014. Disinfection of Field Equipment to Minimize Risk of Spread of Chytridiomycosis and </w:t>
      </w:r>
      <w:proofErr w:type="spellStart"/>
      <w:r>
        <w:t>Ranavirus</w:t>
      </w:r>
      <w:proofErr w:type="spellEnd"/>
      <w:r>
        <w:t xml:space="preserve">. NEPARC Publication 2014-02. </w:t>
      </w:r>
      <w:r w:rsidRPr="00D90D3B">
        <w:t>http://www.northeastparc.org/products/pdfs/NEPARC_Pub_2014-02_Disinfection_Protocol.pdf</w:t>
      </w:r>
    </w:p>
    <w:p w14:paraId="7A6EC792" w14:textId="77777777" w:rsidR="00090158" w:rsidRDefault="00090158" w:rsidP="0002706B">
      <w:pPr>
        <w:ind w:left="720" w:hanging="720"/>
      </w:pPr>
    </w:p>
    <w:p w14:paraId="32389383" w14:textId="15B8AABC" w:rsidR="00083E4E" w:rsidRDefault="00083E4E" w:rsidP="0002706B">
      <w:pPr>
        <w:ind w:left="720" w:hanging="720"/>
      </w:pPr>
      <w:proofErr w:type="spellStart"/>
      <w:r>
        <w:t>Pfleeger</w:t>
      </w:r>
      <w:proofErr w:type="spellEnd"/>
      <w:r>
        <w:t xml:space="preserve">, A.Z., C.A. Eagles-Smith, B.M. Kowalski, G. Herring, J.J. </w:t>
      </w:r>
      <w:proofErr w:type="spellStart"/>
      <w:r>
        <w:t>Willacker</w:t>
      </w:r>
      <w:proofErr w:type="spellEnd"/>
      <w:r>
        <w:t xml:space="preserve"> Jr., A.K. Jackson, and J.R. Pierce. 2016. From tails to toes: developing nonlethal tissue indicators of mercury exposure in five amphibian species. Ecotoxicology 25:574</w:t>
      </w:r>
      <w:r w:rsidRPr="00083E4E">
        <w:t>–</w:t>
      </w:r>
      <w:r>
        <w:t>583.</w:t>
      </w:r>
    </w:p>
    <w:p w14:paraId="77B1316A" w14:textId="77777777" w:rsidR="00083E4E" w:rsidRDefault="00083E4E" w:rsidP="0002706B">
      <w:pPr>
        <w:ind w:left="720" w:hanging="720"/>
      </w:pPr>
    </w:p>
    <w:p w14:paraId="0916E23D" w14:textId="13DC1692" w:rsidR="00EB3FB6" w:rsidRDefault="0047167D" w:rsidP="0002706B">
      <w:pPr>
        <w:ind w:left="720" w:hanging="720"/>
      </w:pPr>
      <w:r w:rsidRPr="0047167D">
        <w:t>Pinheiro, J</w:t>
      </w:r>
      <w:r>
        <w:t>.</w:t>
      </w:r>
      <w:r w:rsidRPr="0047167D">
        <w:t>C. and D</w:t>
      </w:r>
      <w:r>
        <w:t>.</w:t>
      </w:r>
      <w:r w:rsidRPr="0047167D">
        <w:t>M. Bates. 2000. Mixed-Effects Models in S and S-PLUS. Statistics and Computing. Springer, New York, NY</w:t>
      </w:r>
      <w:r>
        <w:t>.</w:t>
      </w:r>
    </w:p>
    <w:p w14:paraId="055B9A2E" w14:textId="77777777" w:rsidR="0047167D" w:rsidRDefault="0047167D" w:rsidP="0002706B">
      <w:pPr>
        <w:ind w:left="720" w:hanging="720"/>
      </w:pPr>
    </w:p>
    <w:p w14:paraId="06EB1CCF" w14:textId="77777777" w:rsidR="00090158" w:rsidRDefault="00090158" w:rsidP="00090158">
      <w:pPr>
        <w:ind w:left="720" w:hanging="720"/>
      </w:pPr>
      <w:proofErr w:type="spellStart"/>
      <w:r>
        <w:t>Pough</w:t>
      </w:r>
      <w:proofErr w:type="spellEnd"/>
      <w:r>
        <w:t xml:space="preserve"> F.H. 1976. Acid precipitation and embryonic mortality of spotted salamanders, </w:t>
      </w:r>
      <w:r w:rsidRPr="00090158">
        <w:rPr>
          <w:i/>
        </w:rPr>
        <w:t xml:space="preserve">Ambystoma </w:t>
      </w:r>
      <w:proofErr w:type="spellStart"/>
      <w:r w:rsidRPr="00090158">
        <w:rPr>
          <w:i/>
        </w:rPr>
        <w:t>maculatum</w:t>
      </w:r>
      <w:proofErr w:type="spellEnd"/>
      <w:r>
        <w:t>. Science 192:68–70.</w:t>
      </w:r>
    </w:p>
    <w:p w14:paraId="04BCF2EA" w14:textId="77777777" w:rsidR="004B4398" w:rsidRDefault="004B4398" w:rsidP="004B4398">
      <w:pPr>
        <w:ind w:left="720" w:hanging="720"/>
      </w:pPr>
    </w:p>
    <w:p w14:paraId="2BC8A32B" w14:textId="240F46CD" w:rsidR="00831BA6" w:rsidRDefault="00831BA6" w:rsidP="004B4398">
      <w:pPr>
        <w:ind w:left="720" w:hanging="720"/>
      </w:pPr>
      <w:r>
        <w:t>Ralston, N.V.C., J.L. Blackwell, and L.J. Raymond. 2007. Importance of molar ratios in selenium-dependent protection against methylmercury toxicity. Biological Trace Element Research 119:255</w:t>
      </w:r>
      <w:r w:rsidRPr="00831BA6">
        <w:t>–</w:t>
      </w:r>
      <w:r>
        <w:t>268.</w:t>
      </w:r>
    </w:p>
    <w:p w14:paraId="0CB2024F" w14:textId="77777777" w:rsidR="00831BA6" w:rsidRDefault="00831BA6" w:rsidP="004B4398">
      <w:pPr>
        <w:ind w:left="720" w:hanging="720"/>
      </w:pPr>
    </w:p>
    <w:p w14:paraId="5FBFB9F2" w14:textId="77777777" w:rsidR="00297059" w:rsidRDefault="00297059" w:rsidP="00297059">
      <w:pPr>
        <w:ind w:left="720" w:hanging="720"/>
      </w:pPr>
      <w:r>
        <w:lastRenderedPageBreak/>
        <w:t xml:space="preserve">Rea A.W., G.J. Keeler, and T. </w:t>
      </w:r>
      <w:proofErr w:type="spellStart"/>
      <w:r>
        <w:t>Scherbatskoy</w:t>
      </w:r>
      <w:proofErr w:type="spellEnd"/>
      <w:r>
        <w:t xml:space="preserve">. 1996. The deposition of mercury in </w:t>
      </w:r>
      <w:proofErr w:type="spellStart"/>
      <w:r>
        <w:t>throughfall</w:t>
      </w:r>
      <w:proofErr w:type="spellEnd"/>
      <w:r>
        <w:t xml:space="preserve"> and litterfall in the Lake Champlain watershed—a short-term study. Atmospheric Environment 30:3257–3263.</w:t>
      </w:r>
    </w:p>
    <w:p w14:paraId="594D68EE" w14:textId="77777777" w:rsidR="00297059" w:rsidRDefault="00297059" w:rsidP="00297059">
      <w:pPr>
        <w:ind w:left="720" w:hanging="720"/>
      </w:pPr>
    </w:p>
    <w:p w14:paraId="6CD924E3" w14:textId="2E76D9BF" w:rsidR="00F75B1E" w:rsidRDefault="00F75B1E" w:rsidP="00297059">
      <w:pPr>
        <w:ind w:left="720" w:hanging="720"/>
      </w:pPr>
      <w:proofErr w:type="spellStart"/>
      <w:r>
        <w:t>Rimmer</w:t>
      </w:r>
      <w:proofErr w:type="spellEnd"/>
      <w:r>
        <w:t>, C.C.</w:t>
      </w:r>
      <w:r w:rsidR="00A92344">
        <w:t>,</w:t>
      </w:r>
      <w:r>
        <w:t xml:space="preserve"> </w:t>
      </w:r>
      <w:r w:rsidRPr="00F75B1E">
        <w:t>E</w:t>
      </w:r>
      <w:r>
        <w:t>.</w:t>
      </w:r>
      <w:r w:rsidRPr="00F75B1E">
        <w:t>K. Miller, K</w:t>
      </w:r>
      <w:r>
        <w:t>.</w:t>
      </w:r>
      <w:r w:rsidRPr="00F75B1E">
        <w:t>P. McFarland, R</w:t>
      </w:r>
      <w:r>
        <w:t>.</w:t>
      </w:r>
      <w:r w:rsidRPr="00F75B1E">
        <w:t xml:space="preserve">J. Taylor, </w:t>
      </w:r>
      <w:r>
        <w:t xml:space="preserve">and </w:t>
      </w:r>
      <w:r w:rsidRPr="00F75B1E">
        <w:t>S</w:t>
      </w:r>
      <w:r>
        <w:t>.</w:t>
      </w:r>
      <w:r w:rsidRPr="00F75B1E">
        <w:t xml:space="preserve">D. </w:t>
      </w:r>
      <w:proofErr w:type="spellStart"/>
      <w:r w:rsidRPr="00F75B1E">
        <w:t>Faccio</w:t>
      </w:r>
      <w:proofErr w:type="spellEnd"/>
      <w:r>
        <w:t xml:space="preserve">. 2010. </w:t>
      </w:r>
      <w:r w:rsidRPr="00F75B1E">
        <w:t>Mercury bioaccumulation and trophic transfer in the terrestrial food web of a montane forest</w:t>
      </w:r>
      <w:r w:rsidR="00A92344">
        <w:t>. Ecotoxicology 19:697</w:t>
      </w:r>
      <w:r w:rsidR="00A92344" w:rsidRPr="00A92344">
        <w:t>–</w:t>
      </w:r>
      <w:r w:rsidR="00A92344">
        <w:t>710.</w:t>
      </w:r>
    </w:p>
    <w:p w14:paraId="5F3C7C3B" w14:textId="77777777" w:rsidR="00A92344" w:rsidRDefault="00A92344" w:rsidP="00297059">
      <w:pPr>
        <w:ind w:left="720" w:hanging="720"/>
      </w:pPr>
    </w:p>
    <w:p w14:paraId="09BF6182" w14:textId="77777777" w:rsidR="004D083D" w:rsidRDefault="004D083D" w:rsidP="004D083D">
      <w:pPr>
        <w:ind w:left="720" w:hanging="720"/>
      </w:pPr>
      <w:proofErr w:type="spellStart"/>
      <w:r>
        <w:t>Risch</w:t>
      </w:r>
      <w:proofErr w:type="spellEnd"/>
      <w:r>
        <w:t xml:space="preserve"> M.R., J.F. </w:t>
      </w:r>
      <w:proofErr w:type="spellStart"/>
      <w:r>
        <w:t>DeWild</w:t>
      </w:r>
      <w:proofErr w:type="spellEnd"/>
      <w:r>
        <w:t xml:space="preserve">, D.P. </w:t>
      </w:r>
      <w:proofErr w:type="spellStart"/>
      <w:r>
        <w:t>Krabbenhoft</w:t>
      </w:r>
      <w:proofErr w:type="spellEnd"/>
      <w:r>
        <w:t xml:space="preserve">, R.K. </w:t>
      </w:r>
      <w:proofErr w:type="spellStart"/>
      <w:r>
        <w:t>Kolka</w:t>
      </w:r>
      <w:proofErr w:type="spellEnd"/>
      <w:r>
        <w:t>, L. Zhang. 2012. Litterfall mercury dry deposition in the eastern USA. Environmental Pollution 161:284–290.</w:t>
      </w:r>
    </w:p>
    <w:p w14:paraId="0E0C730C" w14:textId="77777777" w:rsidR="004D083D" w:rsidRDefault="004D083D" w:rsidP="004D083D">
      <w:pPr>
        <w:ind w:left="720" w:hanging="720"/>
      </w:pPr>
    </w:p>
    <w:p w14:paraId="0EA65D64" w14:textId="77777777" w:rsidR="005077DE" w:rsidRDefault="005077DE" w:rsidP="00E36C01">
      <w:pPr>
        <w:ind w:left="720" w:hanging="720"/>
      </w:pPr>
      <w:proofErr w:type="spellStart"/>
      <w:r>
        <w:t>Semlitsch</w:t>
      </w:r>
      <w:proofErr w:type="spellEnd"/>
      <w:r>
        <w:t xml:space="preserve">, R.D. and D.K. Skelly. 2009. Ecology and conservation of pool-breeding amphibians. In: </w:t>
      </w:r>
      <w:r w:rsidRPr="005077DE">
        <w:t xml:space="preserve">Calhoun, A.J.K. and P.G. </w:t>
      </w:r>
      <w:proofErr w:type="spellStart"/>
      <w:r w:rsidRPr="005077DE">
        <w:t>deMaynadier</w:t>
      </w:r>
      <w:proofErr w:type="spellEnd"/>
      <w:r w:rsidRPr="005077DE">
        <w:t xml:space="preserve"> (</w:t>
      </w:r>
      <w:proofErr w:type="spellStart"/>
      <w:r w:rsidRPr="005077DE">
        <w:t>eds</w:t>
      </w:r>
      <w:proofErr w:type="spellEnd"/>
      <w:r w:rsidRPr="005077DE">
        <w:t>) Science and conservation of vernal pools in northeastern North America. CRC Press, Boca Raton, FL, pp</w:t>
      </w:r>
      <w:r>
        <w:t xml:space="preserve"> 127</w:t>
      </w:r>
      <w:r w:rsidR="003E502E" w:rsidRPr="003E502E">
        <w:t>–</w:t>
      </w:r>
      <w:r>
        <w:t>147.</w:t>
      </w:r>
    </w:p>
    <w:p w14:paraId="1F598A7D" w14:textId="77777777" w:rsidR="005077DE" w:rsidRDefault="005077DE" w:rsidP="00E36C01">
      <w:pPr>
        <w:ind w:left="720" w:hanging="720"/>
      </w:pPr>
    </w:p>
    <w:p w14:paraId="7551F55E" w14:textId="3E66E907" w:rsidR="001067C8" w:rsidRDefault="00062788" w:rsidP="001067C8">
      <w:pPr>
        <w:ind w:left="720" w:hanging="720"/>
      </w:pPr>
      <w:r>
        <w:t>Sparling, D.</w:t>
      </w:r>
      <w:r w:rsidR="001067C8">
        <w:t>W., G. Linder, and C. Bishop eds. 2000. Ecotoxicology of Amphibians and Reptiles. Pensacola, FL: SETAC Press.</w:t>
      </w:r>
    </w:p>
    <w:p w14:paraId="7FA504B5" w14:textId="77777777" w:rsidR="001067C8" w:rsidRDefault="001067C8" w:rsidP="001067C8">
      <w:pPr>
        <w:ind w:left="720" w:hanging="720"/>
      </w:pPr>
    </w:p>
    <w:p w14:paraId="28730B40" w14:textId="62B59FF2" w:rsidR="007D5F3C" w:rsidRDefault="007D5F3C" w:rsidP="007D5F3C">
      <w:pPr>
        <w:ind w:left="720" w:hanging="720"/>
      </w:pPr>
      <w:r>
        <w:t xml:space="preserve">Todd, B.D., C.M. Bergeron, M.J. Hepner, J.N. Burke, and W.A. Hopkins. 2011a. Does maternal exposure to an environmental stressor affect offspring response to predators? </w:t>
      </w:r>
      <w:proofErr w:type="spellStart"/>
      <w:r>
        <w:t>Oecologia</w:t>
      </w:r>
      <w:proofErr w:type="spellEnd"/>
      <w:r>
        <w:t xml:space="preserve"> 166:283–290.</w:t>
      </w:r>
    </w:p>
    <w:p w14:paraId="0B269883" w14:textId="77777777" w:rsidR="007D5F3C" w:rsidRDefault="007D5F3C" w:rsidP="007D5F3C">
      <w:pPr>
        <w:ind w:left="720" w:hanging="720"/>
      </w:pPr>
    </w:p>
    <w:p w14:paraId="73C76F1E" w14:textId="0958A307" w:rsidR="001A62BB" w:rsidRDefault="001A62BB" w:rsidP="00E36C01">
      <w:pPr>
        <w:ind w:left="720" w:hanging="720"/>
      </w:pPr>
      <w:r>
        <w:t xml:space="preserve">Todd, B.D., C.M. Bergeron, M.J. </w:t>
      </w:r>
      <w:proofErr w:type="spellStart"/>
      <w:r>
        <w:t>Hapner</w:t>
      </w:r>
      <w:proofErr w:type="spellEnd"/>
      <w:r>
        <w:t>, and W.A. Hopkins. 2011</w:t>
      </w:r>
      <w:r w:rsidR="007D5F3C">
        <w:t>b</w:t>
      </w:r>
      <w:r>
        <w:t>. Aquatic and terrestrial stressors in amphibians: A test of the double jeopardy hypothe</w:t>
      </w:r>
      <w:r w:rsidR="00074CD0">
        <w:t xml:space="preserve">sis based on maternally and </w:t>
      </w:r>
      <w:proofErr w:type="spellStart"/>
      <w:r w:rsidR="00074CD0">
        <w:t>tro</w:t>
      </w:r>
      <w:r>
        <w:t>phically</w:t>
      </w:r>
      <w:proofErr w:type="spellEnd"/>
      <w:r>
        <w:t xml:space="preserve"> derived contaminants. Environmental Toxicology and Chemistry 30:2277</w:t>
      </w:r>
      <w:r w:rsidRPr="001A62BB">
        <w:t>–</w:t>
      </w:r>
      <w:r>
        <w:t>2284.</w:t>
      </w:r>
    </w:p>
    <w:p w14:paraId="216F4337" w14:textId="77777777" w:rsidR="00877B22" w:rsidRDefault="00877B22" w:rsidP="00E36C01">
      <w:pPr>
        <w:ind w:left="720" w:hanging="720"/>
      </w:pPr>
    </w:p>
    <w:p w14:paraId="44724FF3" w14:textId="54BF89FD" w:rsidR="00877B22" w:rsidRDefault="00877B22" w:rsidP="00E36C01">
      <w:pPr>
        <w:ind w:left="720" w:hanging="720"/>
      </w:pPr>
      <w:r>
        <w:t xml:space="preserve">Todd, B.D., J.D. </w:t>
      </w:r>
      <w:proofErr w:type="spellStart"/>
      <w:r>
        <w:t>Willson</w:t>
      </w:r>
      <w:proofErr w:type="spellEnd"/>
      <w:r>
        <w:t>, C.M. Bergeron, and W.A. Hopkins. 2012. Do effects of mercury in larval amphibians persist after metamorphosis? Ecotoxicology 21:87-95</w:t>
      </w:r>
    </w:p>
    <w:p w14:paraId="39F149CD" w14:textId="77777777" w:rsidR="001A62BB" w:rsidRDefault="001A62BB" w:rsidP="00E36C01">
      <w:pPr>
        <w:ind w:left="720" w:hanging="720"/>
      </w:pPr>
    </w:p>
    <w:p w14:paraId="7F115BF7" w14:textId="24658245" w:rsidR="00AD29A3" w:rsidRDefault="00AD29A3" w:rsidP="00E36C01">
      <w:pPr>
        <w:ind w:left="720" w:hanging="720"/>
      </w:pPr>
      <w:r>
        <w:t xml:space="preserve">Townsend, J.M. and C.T. Driscoll. 2013. </w:t>
      </w:r>
      <w:r w:rsidRPr="00AD29A3">
        <w:t>Red-backed salamander (</w:t>
      </w:r>
      <w:proofErr w:type="spellStart"/>
      <w:r w:rsidRPr="00AD29A3">
        <w:rPr>
          <w:i/>
        </w:rPr>
        <w:t>Plethodon</w:t>
      </w:r>
      <w:proofErr w:type="spellEnd"/>
      <w:r w:rsidRPr="00AD29A3">
        <w:rPr>
          <w:i/>
        </w:rPr>
        <w:t xml:space="preserve"> </w:t>
      </w:r>
      <w:proofErr w:type="spellStart"/>
      <w:r w:rsidRPr="00AD29A3">
        <w:rPr>
          <w:i/>
        </w:rPr>
        <w:t>cinereus</w:t>
      </w:r>
      <w:proofErr w:type="spellEnd"/>
      <w:r w:rsidRPr="00AD29A3">
        <w:t>) as a bioindicator of mercury in terrestrial forests of the northeastern United States</w:t>
      </w:r>
      <w:r>
        <w:t>. Ecological Indicators 34:168</w:t>
      </w:r>
      <w:r w:rsidRPr="00AD29A3">
        <w:t>–</w:t>
      </w:r>
      <w:r>
        <w:t>171.</w:t>
      </w:r>
    </w:p>
    <w:p w14:paraId="4922A9FD" w14:textId="77777777" w:rsidR="0085576A" w:rsidRDefault="0085576A" w:rsidP="0085576A">
      <w:pPr>
        <w:ind w:left="720" w:hanging="720"/>
      </w:pPr>
      <w:proofErr w:type="spellStart"/>
      <w:r>
        <w:t>Unrine</w:t>
      </w:r>
      <w:proofErr w:type="spellEnd"/>
      <w:r>
        <w:t xml:space="preserve">, J.M., C.H. </w:t>
      </w:r>
      <w:proofErr w:type="spellStart"/>
      <w:r>
        <w:t>Jagoe</w:t>
      </w:r>
      <w:proofErr w:type="spellEnd"/>
      <w:r>
        <w:t>, W.A. Hopkins, and H.A. Brant. 2004. Adverse effects of ecologically relevant dietary mercury exposure in southern leopard frog (</w:t>
      </w:r>
      <w:r w:rsidRPr="0085576A">
        <w:rPr>
          <w:i/>
        </w:rPr>
        <w:t xml:space="preserve">Rana </w:t>
      </w:r>
      <w:proofErr w:type="spellStart"/>
      <w:r w:rsidRPr="0085576A">
        <w:rPr>
          <w:i/>
        </w:rPr>
        <w:t>sphenocephala</w:t>
      </w:r>
      <w:proofErr w:type="spellEnd"/>
      <w:r>
        <w:t>) larvae. Environmental Toxicology and Chemistry 23:2964</w:t>
      </w:r>
      <w:r w:rsidR="003E502E" w:rsidRPr="003E502E">
        <w:t>–</w:t>
      </w:r>
      <w:r>
        <w:t>2970.</w:t>
      </w:r>
    </w:p>
    <w:p w14:paraId="51E01AD0" w14:textId="77777777" w:rsidR="0085576A" w:rsidRDefault="0085576A" w:rsidP="0085576A">
      <w:pPr>
        <w:ind w:left="720" w:hanging="720"/>
      </w:pPr>
    </w:p>
    <w:p w14:paraId="1D71777B" w14:textId="77777777" w:rsidR="00BE5EBB" w:rsidRDefault="00BE5EBB" w:rsidP="00E36C01">
      <w:pPr>
        <w:ind w:left="720" w:hanging="720"/>
      </w:pPr>
      <w:r>
        <w:t>Van Meter R., L.L. Bailey, E.H. Campbell Grant. 2008. Methods for estimating the amount of vernal pools in the northeastern United States. Wetlands 28:585</w:t>
      </w:r>
      <w:r w:rsidR="003E502E" w:rsidRPr="003E502E">
        <w:t>–</w:t>
      </w:r>
      <w:r>
        <w:t>593.</w:t>
      </w:r>
    </w:p>
    <w:p w14:paraId="25015BF6" w14:textId="77777777" w:rsidR="0002706B" w:rsidRDefault="0002706B" w:rsidP="00E36C01">
      <w:pPr>
        <w:ind w:left="720" w:hanging="720"/>
      </w:pPr>
    </w:p>
    <w:p w14:paraId="4031C1A3" w14:textId="77777777" w:rsidR="0002706B" w:rsidRDefault="0002706B" w:rsidP="0002706B">
      <w:pPr>
        <w:ind w:left="720" w:hanging="720"/>
      </w:pPr>
      <w:r>
        <w:t>Wake, D.B., and V.T. Vredenburg. 2008. Are we in the midst of the sixth mass extinction? A view from the world of amphibians. Proceedings of the National Academy of Science USA 105:11466–11473.</w:t>
      </w:r>
    </w:p>
    <w:p w14:paraId="4FDE58D0" w14:textId="77777777" w:rsidR="00973099" w:rsidRDefault="00973099" w:rsidP="0002706B">
      <w:pPr>
        <w:ind w:left="720" w:hanging="720"/>
      </w:pPr>
    </w:p>
    <w:p w14:paraId="6E49E609" w14:textId="2AF1F8F9" w:rsidR="00087F5A" w:rsidRDefault="00BC6A99" w:rsidP="00087F5A">
      <w:pPr>
        <w:ind w:left="720" w:hanging="720"/>
      </w:pPr>
      <w:r>
        <w:t>Wells, K.D., and C.</w:t>
      </w:r>
      <w:r w:rsidR="00087F5A">
        <w:t xml:space="preserve">R. Bevier. 1997. Contrasting patterns of energy substrate use in two species of frogs that breed in cold weather. </w:t>
      </w:r>
      <w:proofErr w:type="spellStart"/>
      <w:r w:rsidR="00087F5A">
        <w:t>Herpetologica</w:t>
      </w:r>
      <w:proofErr w:type="spellEnd"/>
      <w:r w:rsidR="00087F5A">
        <w:t xml:space="preserve"> 53:70–80.</w:t>
      </w:r>
    </w:p>
    <w:p w14:paraId="3F81E410" w14:textId="77777777" w:rsidR="00087F5A" w:rsidRDefault="00087F5A" w:rsidP="00087F5A">
      <w:pPr>
        <w:ind w:left="720" w:hanging="720"/>
      </w:pPr>
    </w:p>
    <w:p w14:paraId="20021229" w14:textId="77777777" w:rsidR="00973099" w:rsidRDefault="00973099" w:rsidP="00973099">
      <w:pPr>
        <w:ind w:left="720" w:hanging="720"/>
      </w:pPr>
      <w:r>
        <w:t xml:space="preserve">Wiener J.G., D.P. </w:t>
      </w:r>
      <w:proofErr w:type="spellStart"/>
      <w:r>
        <w:t>Krabbenhoft</w:t>
      </w:r>
      <w:proofErr w:type="spellEnd"/>
      <w:r>
        <w:t xml:space="preserve">, G.H. Heinz, and A.M. </w:t>
      </w:r>
      <w:proofErr w:type="spellStart"/>
      <w:r>
        <w:t>Scheuhammer</w:t>
      </w:r>
      <w:proofErr w:type="spellEnd"/>
      <w:r>
        <w:t>. 2003. Ecotoxicology of mercury. In: Hoffman D.J., B.A. Rattner, G.A. Burton, and J. Cairns (</w:t>
      </w:r>
      <w:proofErr w:type="spellStart"/>
      <w:r>
        <w:t>eds</w:t>
      </w:r>
      <w:proofErr w:type="spellEnd"/>
      <w:r>
        <w:t>) Handbook of ecotoxicology. Lewis Publishers, New York, NY.</w:t>
      </w:r>
    </w:p>
    <w:p w14:paraId="0A7F6645" w14:textId="77777777" w:rsidR="00825591" w:rsidRDefault="00825591" w:rsidP="00973099">
      <w:pPr>
        <w:ind w:left="720" w:hanging="720"/>
      </w:pPr>
    </w:p>
    <w:p w14:paraId="54832175" w14:textId="77777777" w:rsidR="00825591" w:rsidRDefault="00825591" w:rsidP="00973099">
      <w:pPr>
        <w:ind w:left="720" w:hanging="720"/>
      </w:pPr>
      <w:proofErr w:type="spellStart"/>
      <w:r>
        <w:t>Windmiller</w:t>
      </w:r>
      <w:proofErr w:type="spellEnd"/>
      <w:r>
        <w:t>, B.W. 1996. The pond, the forest, and the city: Spotted salamander ecology and conservation in a human-dominated landscape. Ph.D. Dissertation. Tufts University, Medford, MA.</w:t>
      </w:r>
    </w:p>
    <w:sectPr w:rsidR="0082559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8" w:author="Vivien F. Taylor" w:date="2018-10-28T16:10:00Z" w:initials="VFT">
    <w:p w14:paraId="67CF6C7D" w14:textId="083EEBDC" w:rsidR="007C3805" w:rsidRDefault="007C3805">
      <w:pPr>
        <w:pStyle w:val="CommentText"/>
      </w:pPr>
      <w:r>
        <w:rPr>
          <w:rStyle w:val="CommentReference"/>
        </w:rPr>
        <w:annotationRef/>
      </w:r>
      <w:r>
        <w:rPr>
          <w:rFonts w:ascii="Times New Roman" w:hAnsi="Times New Roman" w:cs="Times New Roman"/>
          <w:noProof/>
          <w:sz w:val="24"/>
        </w:rPr>
        <w:t xml:space="preserve">Scheulhammer, A. M., Meyer, M. W., Sandheinrich, M. B. &amp; Murray, M. W. Effects of environmental methylmercury on the health of wild birds, mammals, and fish. </w:t>
      </w:r>
      <w:r>
        <w:rPr>
          <w:rFonts w:ascii="Times New Roman" w:hAnsi="Times New Roman" w:cs="Times New Roman"/>
          <w:i/>
          <w:noProof/>
          <w:sz w:val="24"/>
        </w:rPr>
        <w:t>Ambio</w:t>
      </w:r>
      <w:r>
        <w:rPr>
          <w:rFonts w:ascii="Times New Roman" w:hAnsi="Times New Roman" w:cs="Times New Roman"/>
          <w:noProof/>
          <w:sz w:val="24"/>
        </w:rPr>
        <w:t xml:space="preserve"> </w:t>
      </w:r>
      <w:r>
        <w:rPr>
          <w:rFonts w:ascii="Times New Roman" w:hAnsi="Times New Roman" w:cs="Times New Roman"/>
          <w:b/>
          <w:noProof/>
          <w:sz w:val="24"/>
        </w:rPr>
        <w:t>36</w:t>
      </w:r>
      <w:r>
        <w:rPr>
          <w:rFonts w:ascii="Times New Roman" w:hAnsi="Times New Roman" w:cs="Times New Roman"/>
          <w:noProof/>
          <w:sz w:val="24"/>
        </w:rPr>
        <w:t>, 12-18, doi:10.1579/0044-7447(2007)36[12:eoemot]2.0.co;2 (2007).</w:t>
      </w:r>
    </w:p>
  </w:comment>
  <w:comment w:id="36" w:author="Vivien F. Taylor" w:date="2018-10-30T15:18:00Z" w:initials="VFT">
    <w:p w14:paraId="2DB578C2" w14:textId="2698248A" w:rsidR="007C3805" w:rsidRDefault="007C3805">
      <w:pPr>
        <w:pStyle w:val="CommentText"/>
      </w:pPr>
      <w:r>
        <w:rPr>
          <w:rStyle w:val="CommentReference"/>
        </w:rPr>
        <w:annotationRef/>
      </w:r>
      <w:r>
        <w:t xml:space="preserve">I think these are out of date. </w:t>
      </w:r>
    </w:p>
    <w:p w14:paraId="35BE9B00" w14:textId="77777777" w:rsidR="007C3805" w:rsidRDefault="007C3805">
      <w:pPr>
        <w:pStyle w:val="CommentText"/>
      </w:pPr>
    </w:p>
    <w:p w14:paraId="177BB65E" w14:textId="77777777" w:rsidR="007C3805" w:rsidRDefault="007C3805" w:rsidP="003E4EF8">
      <w:pPr>
        <w:rPr>
          <w:sz w:val="21"/>
          <w:szCs w:val="21"/>
        </w:rPr>
      </w:pPr>
      <w:r>
        <w:rPr>
          <w:sz w:val="21"/>
          <w:szCs w:val="21"/>
        </w:rPr>
        <w:t>Zheng, W., D. Obrist, D. Weis, and B.A. Bergquist. 2016. Mercury</w:t>
      </w:r>
    </w:p>
    <w:p w14:paraId="000FE202" w14:textId="77777777" w:rsidR="007C3805" w:rsidRDefault="007C3805" w:rsidP="003E4EF8">
      <w:pPr>
        <w:rPr>
          <w:sz w:val="21"/>
          <w:szCs w:val="21"/>
        </w:rPr>
      </w:pPr>
      <w:r>
        <w:rPr>
          <w:sz w:val="21"/>
          <w:szCs w:val="21"/>
        </w:rPr>
        <w:t>isotope compositions across North American forests.</w:t>
      </w:r>
    </w:p>
    <w:p w14:paraId="421183B3" w14:textId="35956608" w:rsidR="007C3805" w:rsidRDefault="007C3805" w:rsidP="003E4EF8">
      <w:pPr>
        <w:rPr>
          <w:sz w:val="21"/>
          <w:szCs w:val="21"/>
        </w:rPr>
      </w:pPr>
      <w:r>
        <w:rPr>
          <w:sz w:val="21"/>
          <w:szCs w:val="21"/>
        </w:rPr>
        <w:t>Global Biogeochemical Cycles</w:t>
      </w:r>
    </w:p>
    <w:p w14:paraId="34F6504E" w14:textId="77777777" w:rsidR="007C3805" w:rsidRDefault="007C3805" w:rsidP="003E4EF8">
      <w:pPr>
        <w:rPr>
          <w:sz w:val="21"/>
          <w:szCs w:val="21"/>
        </w:rPr>
      </w:pPr>
      <w:r>
        <w:rPr>
          <w:sz w:val="21"/>
          <w:szCs w:val="21"/>
        </w:rPr>
        <w:t>30: 1475–1492</w:t>
      </w:r>
    </w:p>
    <w:p w14:paraId="2CE7B55D" w14:textId="502578FA" w:rsidR="007C3805" w:rsidRDefault="007C3805">
      <w:pPr>
        <w:pStyle w:val="CommentText"/>
      </w:pPr>
    </w:p>
    <w:p w14:paraId="489EFC41" w14:textId="77777777" w:rsidR="007C3805" w:rsidRDefault="007C3805">
      <w:pPr>
        <w:pStyle w:val="CommentText"/>
      </w:pPr>
    </w:p>
  </w:comment>
  <w:comment w:id="51" w:author="Vivien F. Taylor" w:date="2018-10-28T17:24:00Z" w:initials="VFT">
    <w:p w14:paraId="387D75BF" w14:textId="08A85BF7" w:rsidR="007C3805" w:rsidRDefault="007C3805">
      <w:pPr>
        <w:pStyle w:val="CommentText"/>
      </w:pPr>
      <w:r>
        <w:rPr>
          <w:rStyle w:val="CommentReference"/>
        </w:rPr>
        <w:annotationRef/>
      </w:r>
      <w:r>
        <w:t>And predation? Does anything eat tadpoles? From our study, that would be the more important vector (than metamorphosis)?</w:t>
      </w:r>
    </w:p>
  </w:comment>
  <w:comment w:id="67" w:author="Vivien F. Taylor" w:date="2018-10-30T16:01:00Z" w:initials="VFT">
    <w:p w14:paraId="2A850115" w14:textId="77777777" w:rsidR="007C3805" w:rsidRDefault="007C3805" w:rsidP="007C4A0B">
      <w:r>
        <w:rPr>
          <w:rStyle w:val="CommentReference"/>
        </w:rPr>
        <w:annotationRef/>
      </w:r>
      <w:r>
        <w:t xml:space="preserve">Evaluating the effectiveness of the Minamata Convention on </w:t>
      </w:r>
      <w:r>
        <w:rPr>
          <w:rStyle w:val="hithilite"/>
        </w:rPr>
        <w:t>Mercury</w:t>
      </w:r>
      <w:r>
        <w:t xml:space="preserve">: Principles and recommendations for next steps </w:t>
      </w:r>
    </w:p>
    <w:p w14:paraId="4B875340" w14:textId="041B2806" w:rsidR="007C3805" w:rsidRDefault="00A36C26" w:rsidP="007C4A0B">
      <w:pPr>
        <w:pStyle w:val="frfield"/>
      </w:pPr>
      <w:hyperlink r:id="rId1" w:tooltip="Find more records by this author" w:history="1">
        <w:r w:rsidR="007C3805">
          <w:rPr>
            <w:rStyle w:val="hithilite"/>
            <w:color w:val="0000FF"/>
            <w:u w:val="single"/>
          </w:rPr>
          <w:t>Evers</w:t>
        </w:r>
        <w:r w:rsidR="007C3805">
          <w:rPr>
            <w:rStyle w:val="Hyperlink"/>
          </w:rPr>
          <w:t>, DC</w:t>
        </w:r>
      </w:hyperlink>
      <w:r w:rsidR="007C3805">
        <w:t xml:space="preserve">; </w:t>
      </w:r>
      <w:hyperlink r:id="rId2" w:tooltip="Find more records by this author" w:history="1">
        <w:r w:rsidR="007C3805">
          <w:rPr>
            <w:rStyle w:val="Hyperlink"/>
          </w:rPr>
          <w:t>Keane, SE</w:t>
        </w:r>
      </w:hyperlink>
      <w:r w:rsidR="007C3805">
        <w:t xml:space="preserve">; </w:t>
      </w:r>
      <w:hyperlink r:id="rId3" w:tooltip="Find more records by this author" w:history="1">
        <w:proofErr w:type="spellStart"/>
        <w:r w:rsidR="007C3805">
          <w:rPr>
            <w:rStyle w:val="Hyperlink"/>
          </w:rPr>
          <w:t>Basu</w:t>
        </w:r>
        <w:proofErr w:type="spellEnd"/>
        <w:r w:rsidR="007C3805">
          <w:rPr>
            <w:rStyle w:val="Hyperlink"/>
          </w:rPr>
          <w:t>, N</w:t>
        </w:r>
      </w:hyperlink>
      <w:r w:rsidR="007C3805">
        <w:rPr>
          <w:b/>
          <w:bCs/>
          <w:vertAlign w:val="superscript"/>
        </w:rPr>
        <w:t xml:space="preserve"> </w:t>
      </w:r>
      <w:r w:rsidR="007C3805">
        <w:t xml:space="preserve">; </w:t>
      </w:r>
      <w:hyperlink r:id="rId4" w:tooltip="Find more records by this author" w:history="1">
        <w:r w:rsidR="007C3805">
          <w:rPr>
            <w:rStyle w:val="Hyperlink"/>
          </w:rPr>
          <w:t>Buck, D</w:t>
        </w:r>
      </w:hyperlink>
      <w:r w:rsidR="007C3805">
        <w:t xml:space="preserve"> </w:t>
      </w:r>
    </w:p>
    <w:p w14:paraId="0E580D2E" w14:textId="77777777" w:rsidR="007C3805" w:rsidRDefault="007C3805" w:rsidP="007C4A0B">
      <w:pPr>
        <w:pStyle w:val="sourcetitle"/>
      </w:pPr>
      <w:r>
        <w:t xml:space="preserve">SCIENCE OF THE TOTAL ENVIRONMENT </w:t>
      </w:r>
    </w:p>
    <w:p w14:paraId="62FE5814" w14:textId="77777777" w:rsidR="007C3805" w:rsidRDefault="007C3805" w:rsidP="007C4A0B">
      <w:pPr>
        <w:pStyle w:val="frfield"/>
      </w:pPr>
      <w:r>
        <w:rPr>
          <w:rStyle w:val="frlabel"/>
        </w:rPr>
        <w:t>Volume:</w:t>
      </w:r>
      <w:r>
        <w:t xml:space="preserve"> 569 </w:t>
      </w:r>
    </w:p>
    <w:p w14:paraId="5285E436" w14:textId="77777777" w:rsidR="007C3805" w:rsidRDefault="007C3805" w:rsidP="007C4A0B">
      <w:pPr>
        <w:pStyle w:val="frfield"/>
      </w:pPr>
      <w:r>
        <w:rPr>
          <w:rStyle w:val="frlabel"/>
        </w:rPr>
        <w:t>Pages:</w:t>
      </w:r>
      <w:r>
        <w:t xml:space="preserve"> 888-903 </w:t>
      </w:r>
    </w:p>
    <w:p w14:paraId="7590C980" w14:textId="77777777" w:rsidR="007C3805" w:rsidRDefault="007C3805" w:rsidP="007C4A0B">
      <w:pPr>
        <w:pStyle w:val="frfield"/>
      </w:pPr>
      <w:r>
        <w:rPr>
          <w:rStyle w:val="frlabel"/>
        </w:rPr>
        <w:t>DOI:</w:t>
      </w:r>
      <w:r>
        <w:t xml:space="preserve"> 10.1016/j.scitotenv.2016.05.001 </w:t>
      </w:r>
    </w:p>
    <w:p w14:paraId="4E8F2431" w14:textId="77777777" w:rsidR="007C3805" w:rsidRDefault="007C3805" w:rsidP="007C4A0B">
      <w:pPr>
        <w:pStyle w:val="frfield"/>
      </w:pPr>
      <w:proofErr w:type="spellStart"/>
      <w:proofErr w:type="gramStart"/>
      <w:r>
        <w:rPr>
          <w:rStyle w:val="frlabel"/>
        </w:rPr>
        <w:t>Published:</w:t>
      </w:r>
      <w:r>
        <w:t>NOV</w:t>
      </w:r>
      <w:proofErr w:type="spellEnd"/>
      <w:proofErr w:type="gramEnd"/>
      <w:r>
        <w:t xml:space="preserve"> 1 2016</w:t>
      </w:r>
    </w:p>
    <w:p w14:paraId="20DB2C26" w14:textId="77777777" w:rsidR="007C3805" w:rsidRDefault="007C3805" w:rsidP="007C4A0B">
      <w:pPr>
        <w:pStyle w:val="frfield"/>
      </w:pPr>
    </w:p>
    <w:p w14:paraId="433C1E56" w14:textId="7464B117" w:rsidR="007C3805" w:rsidRDefault="007C3805">
      <w:pPr>
        <w:pStyle w:val="CommentText"/>
      </w:pPr>
    </w:p>
  </w:comment>
  <w:comment w:id="85" w:author="Vivien F. Taylor" w:date="2018-10-28T17:59:00Z" w:initials="VFT">
    <w:p w14:paraId="04C613A8" w14:textId="71D00DD4" w:rsidR="007C3805" w:rsidRDefault="007C3805">
      <w:pPr>
        <w:pStyle w:val="CommentText"/>
      </w:pPr>
      <w:r>
        <w:rPr>
          <w:rStyle w:val="CommentReference"/>
        </w:rPr>
        <w:annotationRef/>
      </w:r>
      <w:r>
        <w:t>Isn’t there also a dietary difference here? Or that they eat in the winter?</w:t>
      </w:r>
    </w:p>
  </w:comment>
  <w:comment w:id="87" w:author="Vivien F. Taylor" w:date="2018-10-28T10:34:00Z" w:initials="VFT">
    <w:p w14:paraId="61D57FF2" w14:textId="77777777" w:rsidR="007C3805" w:rsidRDefault="007C3805">
      <w:pPr>
        <w:pStyle w:val="CommentText"/>
      </w:pPr>
      <w:r>
        <w:rPr>
          <w:rStyle w:val="CommentReference"/>
        </w:rPr>
        <w:annotationRef/>
      </w:r>
      <w:r>
        <w:t>Show a map?</w:t>
      </w:r>
    </w:p>
    <w:p w14:paraId="64133508" w14:textId="2768280F" w:rsidR="007C3805" w:rsidRDefault="007C3805">
      <w:pPr>
        <w:pStyle w:val="CommentText"/>
      </w:pPr>
    </w:p>
  </w:comment>
  <w:comment w:id="113" w:author="Vivien F. Taylor" w:date="2018-10-30T11:33:00Z" w:initials="VFT">
    <w:p w14:paraId="4F83997F" w14:textId="77777777" w:rsidR="007C3805" w:rsidRDefault="007C3805" w:rsidP="007A7B74">
      <w:r>
        <w:rPr>
          <w:rStyle w:val="CommentReference"/>
        </w:rPr>
        <w:annotationRef/>
      </w:r>
      <w:r>
        <w:t xml:space="preserve">Measurement of </w:t>
      </w:r>
      <w:r>
        <w:rPr>
          <w:rStyle w:val="hithilite"/>
        </w:rPr>
        <w:t>Mercury</w:t>
      </w:r>
      <w:r>
        <w:t xml:space="preserve"> Species in Whole </w:t>
      </w:r>
      <w:r>
        <w:rPr>
          <w:rStyle w:val="hithilite"/>
        </w:rPr>
        <w:t>Blood</w:t>
      </w:r>
      <w:r>
        <w:t xml:space="preserve"> Using Speciated Isotope Dilution Methodology integrated with Microwave-Enhanced Solubilization and Spike Equilibration, Headspace-Solid-Phase Microextraction, and GC-ICP-MS Analysis </w:t>
      </w:r>
    </w:p>
    <w:p w14:paraId="06A47781" w14:textId="77777777" w:rsidR="007C3805" w:rsidRDefault="007C3805" w:rsidP="007A7B74">
      <w:pPr>
        <w:pStyle w:val="frfield"/>
      </w:pPr>
      <w:proofErr w:type="spellStart"/>
      <w:r>
        <w:rPr>
          <w:rStyle w:val="frlabel"/>
        </w:rPr>
        <w:t>By:</w:t>
      </w:r>
      <w:hyperlink r:id="rId5" w:tooltip="Find more records by this author" w:history="1">
        <w:r>
          <w:rPr>
            <w:rStyle w:val="hithilite"/>
            <w:color w:val="0000FF"/>
            <w:u w:val="single"/>
          </w:rPr>
          <w:t>Rahman</w:t>
        </w:r>
        <w:proofErr w:type="spellEnd"/>
        <w:r>
          <w:rPr>
            <w:rStyle w:val="Hyperlink"/>
          </w:rPr>
          <w:t>, GMM</w:t>
        </w:r>
      </w:hyperlink>
      <w:r>
        <w:t xml:space="preserve"> (</w:t>
      </w:r>
      <w:r>
        <w:rPr>
          <w:rStyle w:val="hithilite"/>
        </w:rPr>
        <w:t>Rahman</w:t>
      </w:r>
      <w:r>
        <w:t xml:space="preserve">, G. M. </w:t>
      </w:r>
      <w:proofErr w:type="spellStart"/>
      <w:r>
        <w:t>Mizanur</w:t>
      </w:r>
      <w:proofErr w:type="spellEnd"/>
      <w:r>
        <w:t>)</w:t>
      </w:r>
      <w:r>
        <w:rPr>
          <w:b/>
          <w:bCs/>
          <w:vertAlign w:val="superscript"/>
        </w:rPr>
        <w:t xml:space="preserve">[ </w:t>
      </w:r>
      <w:hyperlink r:id="rId6" w:history="1">
        <w:r>
          <w:rPr>
            <w:rStyle w:val="Hyperlink"/>
            <w:b/>
            <w:bCs/>
            <w:vertAlign w:val="superscript"/>
          </w:rPr>
          <w:t>1</w:t>
        </w:r>
      </w:hyperlink>
      <w:r>
        <w:rPr>
          <w:b/>
          <w:bCs/>
          <w:vertAlign w:val="superscript"/>
        </w:rPr>
        <w:t xml:space="preserve"> ] </w:t>
      </w:r>
      <w:r>
        <w:t xml:space="preserve">; </w:t>
      </w:r>
      <w:hyperlink r:id="rId7" w:tooltip="Find more records by this author" w:history="1">
        <w:proofErr w:type="spellStart"/>
        <w:r>
          <w:rPr>
            <w:rStyle w:val="Hyperlink"/>
          </w:rPr>
          <w:t>Wolle</w:t>
        </w:r>
        <w:proofErr w:type="spellEnd"/>
        <w:r>
          <w:rPr>
            <w:rStyle w:val="Hyperlink"/>
          </w:rPr>
          <w:t>, MM</w:t>
        </w:r>
      </w:hyperlink>
      <w:r>
        <w:t xml:space="preserve"> (</w:t>
      </w:r>
      <w:proofErr w:type="spellStart"/>
      <w:r>
        <w:t>Wolle</w:t>
      </w:r>
      <w:proofErr w:type="spellEnd"/>
      <w:r>
        <w:t xml:space="preserve">, </w:t>
      </w:r>
      <w:proofErr w:type="spellStart"/>
      <w:r>
        <w:t>Mesay</w:t>
      </w:r>
      <w:proofErr w:type="spellEnd"/>
      <w:r>
        <w:t xml:space="preserve"> </w:t>
      </w:r>
      <w:proofErr w:type="spellStart"/>
      <w:r>
        <w:t>Mulugeta</w:t>
      </w:r>
      <w:proofErr w:type="spellEnd"/>
      <w:r>
        <w:t>)</w:t>
      </w:r>
      <w:r>
        <w:rPr>
          <w:b/>
          <w:bCs/>
          <w:vertAlign w:val="superscript"/>
        </w:rPr>
        <w:t xml:space="preserve">[ </w:t>
      </w:r>
      <w:hyperlink r:id="rId8" w:history="1">
        <w:r>
          <w:rPr>
            <w:rStyle w:val="Hyperlink"/>
            <w:b/>
            <w:bCs/>
            <w:vertAlign w:val="superscript"/>
          </w:rPr>
          <w:t>2</w:t>
        </w:r>
      </w:hyperlink>
      <w:r>
        <w:rPr>
          <w:b/>
          <w:bCs/>
          <w:vertAlign w:val="superscript"/>
        </w:rPr>
        <w:t xml:space="preserve"> ] </w:t>
      </w:r>
      <w:r>
        <w:t xml:space="preserve">; </w:t>
      </w:r>
      <w:hyperlink r:id="rId9" w:tooltip="Find more records by this author" w:history="1">
        <w:proofErr w:type="spellStart"/>
        <w:r>
          <w:rPr>
            <w:rStyle w:val="Hyperlink"/>
          </w:rPr>
          <w:t>Fahrenholz</w:t>
        </w:r>
        <w:proofErr w:type="spellEnd"/>
        <w:r>
          <w:rPr>
            <w:rStyle w:val="Hyperlink"/>
          </w:rPr>
          <w:t>, T</w:t>
        </w:r>
      </w:hyperlink>
      <w:r>
        <w:t xml:space="preserve"> (</w:t>
      </w:r>
      <w:proofErr w:type="spellStart"/>
      <w:r>
        <w:t>Fahrenholz</w:t>
      </w:r>
      <w:proofErr w:type="spellEnd"/>
      <w:r>
        <w:t>, Timothy)</w:t>
      </w:r>
      <w:r>
        <w:rPr>
          <w:b/>
          <w:bCs/>
          <w:vertAlign w:val="superscript"/>
        </w:rPr>
        <w:t xml:space="preserve">[ </w:t>
      </w:r>
      <w:hyperlink r:id="rId10" w:history="1">
        <w:r>
          <w:rPr>
            <w:rStyle w:val="Hyperlink"/>
            <w:b/>
            <w:bCs/>
            <w:vertAlign w:val="superscript"/>
          </w:rPr>
          <w:t>1</w:t>
        </w:r>
      </w:hyperlink>
      <w:r>
        <w:rPr>
          <w:b/>
          <w:bCs/>
          <w:vertAlign w:val="superscript"/>
        </w:rPr>
        <w:t xml:space="preserve"> ] </w:t>
      </w:r>
      <w:r>
        <w:t xml:space="preserve">; </w:t>
      </w:r>
      <w:hyperlink r:id="rId11" w:tooltip="Find more records by this author" w:history="1">
        <w:r>
          <w:rPr>
            <w:rStyle w:val="Hyperlink"/>
          </w:rPr>
          <w:t>Kingston, HM</w:t>
        </w:r>
      </w:hyperlink>
      <w:r>
        <w:t xml:space="preserve"> (Kingston, H. </w:t>
      </w:r>
      <w:proofErr w:type="spellStart"/>
      <w:r>
        <w:t>M.Skip</w:t>
      </w:r>
      <w:proofErr w:type="spellEnd"/>
      <w:r>
        <w:t>)</w:t>
      </w:r>
      <w:r>
        <w:rPr>
          <w:b/>
          <w:bCs/>
          <w:vertAlign w:val="superscript"/>
        </w:rPr>
        <w:t xml:space="preserve">[ </w:t>
      </w:r>
      <w:hyperlink r:id="rId12" w:history="1">
        <w:r>
          <w:rPr>
            <w:rStyle w:val="Hyperlink"/>
            <w:b/>
            <w:bCs/>
            <w:vertAlign w:val="superscript"/>
          </w:rPr>
          <w:t>2</w:t>
        </w:r>
      </w:hyperlink>
      <w:r>
        <w:rPr>
          <w:b/>
          <w:bCs/>
          <w:vertAlign w:val="superscript"/>
        </w:rPr>
        <w:t xml:space="preserve"> ] </w:t>
      </w:r>
      <w:r>
        <w:t xml:space="preserve">; </w:t>
      </w:r>
      <w:hyperlink r:id="rId13" w:tooltip="Find more records by this author" w:history="1">
        <w:proofErr w:type="spellStart"/>
        <w:r>
          <w:rPr>
            <w:rStyle w:val="Hyperlink"/>
          </w:rPr>
          <w:t>Pamuku</w:t>
        </w:r>
        <w:proofErr w:type="spellEnd"/>
        <w:r>
          <w:rPr>
            <w:rStyle w:val="Hyperlink"/>
          </w:rPr>
          <w:t>, M</w:t>
        </w:r>
      </w:hyperlink>
      <w:r>
        <w:t xml:space="preserve"> (</w:t>
      </w:r>
      <w:proofErr w:type="spellStart"/>
      <w:r>
        <w:t>Pamuku</w:t>
      </w:r>
      <w:proofErr w:type="spellEnd"/>
      <w:r>
        <w:t>, Matt)</w:t>
      </w:r>
      <w:r>
        <w:rPr>
          <w:b/>
          <w:bCs/>
          <w:vertAlign w:val="superscript"/>
        </w:rPr>
        <w:t xml:space="preserve">[ </w:t>
      </w:r>
      <w:hyperlink r:id="rId14" w:history="1">
        <w:r>
          <w:rPr>
            <w:rStyle w:val="Hyperlink"/>
            <w:b/>
            <w:bCs/>
            <w:vertAlign w:val="superscript"/>
          </w:rPr>
          <w:t>1</w:t>
        </w:r>
      </w:hyperlink>
      <w:r>
        <w:rPr>
          <w:b/>
          <w:bCs/>
          <w:vertAlign w:val="superscript"/>
        </w:rPr>
        <w:t xml:space="preserve"> ] </w:t>
      </w:r>
    </w:p>
    <w:p w14:paraId="6E894596" w14:textId="77777777" w:rsidR="007C3805" w:rsidRDefault="007C3805" w:rsidP="007A7B74">
      <w:pPr>
        <w:pStyle w:val="sourcetitle"/>
      </w:pPr>
      <w:r>
        <w:t xml:space="preserve">ANALYTICAL CHEMISTRY </w:t>
      </w:r>
    </w:p>
    <w:p w14:paraId="233F6E66" w14:textId="77777777" w:rsidR="007C3805" w:rsidRDefault="007C3805" w:rsidP="007A7B74">
      <w:pPr>
        <w:pStyle w:val="frfield"/>
      </w:pPr>
      <w:r>
        <w:rPr>
          <w:rStyle w:val="frlabel"/>
        </w:rPr>
        <w:t>Volume:</w:t>
      </w:r>
      <w:r>
        <w:t xml:space="preserve"> 86 </w:t>
      </w:r>
    </w:p>
    <w:p w14:paraId="537B0FE7" w14:textId="77777777" w:rsidR="007C3805" w:rsidRDefault="007C3805" w:rsidP="007A7B74">
      <w:pPr>
        <w:pStyle w:val="frfield"/>
      </w:pPr>
      <w:r>
        <w:rPr>
          <w:rStyle w:val="frlabel"/>
        </w:rPr>
        <w:t>Issue:</w:t>
      </w:r>
      <w:r>
        <w:t xml:space="preserve"> 12 </w:t>
      </w:r>
    </w:p>
    <w:p w14:paraId="331DEA62" w14:textId="77777777" w:rsidR="007C3805" w:rsidRDefault="007C3805" w:rsidP="007A7B74">
      <w:pPr>
        <w:pStyle w:val="frfield"/>
      </w:pPr>
      <w:r>
        <w:rPr>
          <w:rStyle w:val="frlabel"/>
        </w:rPr>
        <w:t>Pages:</w:t>
      </w:r>
      <w:r>
        <w:t xml:space="preserve"> 6130-6137 </w:t>
      </w:r>
    </w:p>
    <w:p w14:paraId="1DB586CC" w14:textId="77777777" w:rsidR="007C3805" w:rsidRDefault="007C3805" w:rsidP="007A7B74">
      <w:pPr>
        <w:pStyle w:val="frfield"/>
      </w:pPr>
      <w:r>
        <w:rPr>
          <w:rStyle w:val="frlabel"/>
        </w:rPr>
        <w:t>DOI:</w:t>
      </w:r>
      <w:r>
        <w:t xml:space="preserve"> 10.1021/ac501352d </w:t>
      </w:r>
    </w:p>
    <w:p w14:paraId="580107BD" w14:textId="77777777" w:rsidR="007C3805" w:rsidRDefault="007C3805" w:rsidP="007A7B74">
      <w:pPr>
        <w:pStyle w:val="frfield"/>
      </w:pPr>
      <w:proofErr w:type="spellStart"/>
      <w:proofErr w:type="gramStart"/>
      <w:r>
        <w:rPr>
          <w:rStyle w:val="frlabel"/>
        </w:rPr>
        <w:t>Published:</w:t>
      </w:r>
      <w:r>
        <w:t>JUN</w:t>
      </w:r>
      <w:proofErr w:type="spellEnd"/>
      <w:proofErr w:type="gramEnd"/>
      <w:r>
        <w:t xml:space="preserve"> 17 2014</w:t>
      </w:r>
    </w:p>
    <w:p w14:paraId="6A2A645B" w14:textId="7758D730" w:rsidR="007C3805" w:rsidRDefault="007C3805">
      <w:pPr>
        <w:pStyle w:val="CommentText"/>
      </w:pPr>
    </w:p>
  </w:comment>
  <w:comment w:id="165" w:author="Vivien F. Taylor" w:date="2018-10-30T13:31:00Z" w:initials="VFT">
    <w:p w14:paraId="554322DD" w14:textId="77777777" w:rsidR="007C3805" w:rsidRDefault="007C3805" w:rsidP="00565E91">
      <w:pPr>
        <w:ind w:left="720" w:hanging="720"/>
        <w:rPr>
          <w:noProof/>
        </w:rPr>
      </w:pPr>
      <w:r>
        <w:rPr>
          <w:rStyle w:val="CommentReference"/>
        </w:rPr>
        <w:annotationRef/>
      </w:r>
      <w:bookmarkStart w:id="167" w:name="_ENREF_29"/>
      <w:r>
        <w:rPr>
          <w:noProof/>
        </w:rPr>
        <w:t xml:space="preserve">Taylor, V. F., A. Carter, C. Davies, and B. P. Jackson. 2011. Trace-level automated mercury speciation analysis. Analytical Methods </w:t>
      </w:r>
      <w:r w:rsidRPr="00E70631">
        <w:rPr>
          <w:b/>
          <w:noProof/>
        </w:rPr>
        <w:t xml:space="preserve">3: </w:t>
      </w:r>
      <w:r>
        <w:rPr>
          <w:noProof/>
        </w:rPr>
        <w:t>1143-1148.</w:t>
      </w:r>
      <w:bookmarkEnd w:id="167"/>
    </w:p>
    <w:p w14:paraId="0B9D6502" w14:textId="77777777" w:rsidR="007C3805" w:rsidRDefault="007C3805" w:rsidP="00565E91">
      <w:pPr>
        <w:ind w:left="720" w:hanging="720"/>
        <w:rPr>
          <w:noProof/>
        </w:rPr>
      </w:pPr>
      <w:bookmarkStart w:id="168" w:name="_ENREF_30"/>
      <w:r>
        <w:rPr>
          <w:noProof/>
        </w:rPr>
        <w:t xml:space="preserve">Taylor, V. F., B. P. Jackson, and C. Y. Chen. 2008. Mercury speciation and total trace element determination of low-biomass biological samples. Anal Bioanal Chem </w:t>
      </w:r>
      <w:r w:rsidRPr="00E70631">
        <w:rPr>
          <w:b/>
          <w:noProof/>
        </w:rPr>
        <w:t xml:space="preserve">392: </w:t>
      </w:r>
      <w:r>
        <w:rPr>
          <w:noProof/>
        </w:rPr>
        <w:t>1283-1290.</w:t>
      </w:r>
      <w:bookmarkEnd w:id="168"/>
    </w:p>
    <w:p w14:paraId="51A78860" w14:textId="2327A89D" w:rsidR="007C3805" w:rsidRDefault="007C3805">
      <w:pPr>
        <w:pStyle w:val="CommentText"/>
      </w:pPr>
    </w:p>
  </w:comment>
  <w:comment w:id="204" w:author="Vivien F. Taylor" w:date="2018-10-30T14:09:00Z" w:initials="VFT">
    <w:p w14:paraId="64F19A2C" w14:textId="77777777" w:rsidR="007C3805" w:rsidRDefault="007C3805" w:rsidP="003E034E">
      <w:pPr>
        <w:pStyle w:val="CommentText"/>
      </w:pPr>
      <w:r>
        <w:rPr>
          <w:rStyle w:val="CommentReference"/>
        </w:rPr>
        <w:annotationRef/>
      </w:r>
      <w:r>
        <w:t>Low level mercury speciation in freshwaters by isotope dilution GC-ICP-MS</w:t>
      </w:r>
    </w:p>
    <w:p w14:paraId="3400D8D6" w14:textId="176AD901" w:rsidR="007C3805" w:rsidRDefault="007C3805" w:rsidP="003E034E">
      <w:pPr>
        <w:pStyle w:val="CommentText"/>
      </w:pPr>
      <w:r>
        <w:t>Brian Jackson, Vivien Taylor, R. Arthur Baker, and Eric Miller</w:t>
      </w:r>
    </w:p>
    <w:p w14:paraId="7913B714" w14:textId="77777777" w:rsidR="007C3805" w:rsidRDefault="007C3805" w:rsidP="003E034E">
      <w:pPr>
        <w:pStyle w:val="CommentText"/>
      </w:pPr>
    </w:p>
    <w:p w14:paraId="2A1DEC42" w14:textId="4E25B3AD" w:rsidR="007C3805" w:rsidRDefault="007C3805" w:rsidP="003E034E">
      <w:pPr>
        <w:pStyle w:val="CommentText"/>
      </w:pPr>
      <w:r w:rsidRPr="003E034E">
        <w:t>Environ Sci Technol. 2009 Apr 1; 43(7): 2463–2469</w:t>
      </w:r>
    </w:p>
    <w:p w14:paraId="0D0F316E" w14:textId="77777777" w:rsidR="007C3805" w:rsidRDefault="007C3805" w:rsidP="003E034E">
      <w:pPr>
        <w:pStyle w:val="CommentText"/>
      </w:pPr>
    </w:p>
  </w:comment>
  <w:comment w:id="226" w:author="Vivien F. Taylor" w:date="2018-10-30T16:13:00Z" w:initials="VFT">
    <w:p w14:paraId="1CE5E7A7" w14:textId="77777777" w:rsidR="007C3805" w:rsidRDefault="007C3805" w:rsidP="007C3805">
      <w:pPr>
        <w:rPr>
          <w:rFonts w:ascii="Arial" w:hAnsi="Arial" w:cs="Arial"/>
          <w:sz w:val="53"/>
          <w:szCs w:val="53"/>
        </w:rPr>
      </w:pPr>
      <w:r>
        <w:rPr>
          <w:rStyle w:val="CommentReference"/>
        </w:rPr>
        <w:annotationRef/>
      </w:r>
      <w:r>
        <w:rPr>
          <w:rFonts w:ascii="Arial" w:hAnsi="Arial" w:cs="Arial"/>
          <w:sz w:val="53"/>
          <w:szCs w:val="53"/>
        </w:rPr>
        <w:t xml:space="preserve">Method 1631, Revision E: </w:t>
      </w:r>
    </w:p>
    <w:p w14:paraId="3AF4B4BB" w14:textId="77777777" w:rsidR="007C3805" w:rsidRDefault="007C3805" w:rsidP="007C3805">
      <w:pPr>
        <w:rPr>
          <w:rFonts w:ascii="Arial" w:hAnsi="Arial" w:cs="Arial"/>
          <w:sz w:val="53"/>
          <w:szCs w:val="53"/>
        </w:rPr>
      </w:pPr>
      <w:r>
        <w:rPr>
          <w:rFonts w:ascii="Arial" w:hAnsi="Arial" w:cs="Arial"/>
          <w:sz w:val="53"/>
          <w:szCs w:val="53"/>
        </w:rPr>
        <w:t>Mercury in Water by Oxidation, Purge and</w:t>
      </w:r>
    </w:p>
    <w:p w14:paraId="58C63336" w14:textId="77777777" w:rsidR="007C3805" w:rsidRDefault="007C3805" w:rsidP="007C3805">
      <w:pPr>
        <w:rPr>
          <w:rFonts w:ascii="Arial" w:hAnsi="Arial" w:cs="Arial"/>
          <w:sz w:val="53"/>
          <w:szCs w:val="53"/>
        </w:rPr>
      </w:pPr>
      <w:r>
        <w:rPr>
          <w:rFonts w:ascii="Arial" w:hAnsi="Arial" w:cs="Arial"/>
          <w:sz w:val="53"/>
          <w:szCs w:val="53"/>
        </w:rPr>
        <w:t>Trap, and Cold Vapor Atomic Fluorescence</w:t>
      </w:r>
    </w:p>
    <w:p w14:paraId="46A7912F" w14:textId="77777777" w:rsidR="007C3805" w:rsidRDefault="007C3805" w:rsidP="007C3805">
      <w:pPr>
        <w:rPr>
          <w:rFonts w:ascii="Arial" w:hAnsi="Arial" w:cs="Arial"/>
          <w:sz w:val="53"/>
          <w:szCs w:val="53"/>
        </w:rPr>
      </w:pPr>
      <w:r>
        <w:rPr>
          <w:rFonts w:ascii="Arial" w:hAnsi="Arial" w:cs="Arial"/>
          <w:sz w:val="53"/>
          <w:szCs w:val="53"/>
        </w:rPr>
        <w:t xml:space="preserve">Spectrometry </w:t>
      </w:r>
    </w:p>
    <w:p w14:paraId="0564F67B" w14:textId="23E35B2C" w:rsidR="007C3805" w:rsidRDefault="007C3805">
      <w:pPr>
        <w:pStyle w:val="CommentText"/>
      </w:pPr>
      <w:r>
        <w:t>U.S. EPA, 2002</w:t>
      </w:r>
    </w:p>
  </w:comment>
  <w:comment w:id="264" w:author="Vivien F. Taylor" w:date="2018-10-28T11:29:00Z" w:initials="VFT">
    <w:p w14:paraId="20BD6D9D" w14:textId="196A92E9" w:rsidR="007C3805" w:rsidRDefault="007C3805">
      <w:pPr>
        <w:pStyle w:val="CommentText"/>
      </w:pPr>
      <w:r>
        <w:rPr>
          <w:rStyle w:val="CommentReference"/>
        </w:rPr>
        <w:annotationRef/>
      </w:r>
      <w:r>
        <w:t>Does blood correlate with tail? I think we should show the data, otherwise it should be deleted from the methods.</w:t>
      </w:r>
    </w:p>
  </w:comment>
  <w:comment w:id="271" w:author="Vivien F. Taylor" w:date="2018-10-30T16:18:00Z" w:initials="VFT">
    <w:p w14:paraId="4586F37A" w14:textId="68E5E377" w:rsidR="00E85F66" w:rsidRDefault="00E85F66">
      <w:pPr>
        <w:pStyle w:val="CommentText"/>
      </w:pPr>
      <w:r>
        <w:rPr>
          <w:rStyle w:val="CommentReference"/>
        </w:rPr>
        <w:annotationRef/>
      </w:r>
      <w:r>
        <w:t xml:space="preserve">I’m confused by this – can we ask the question: what influences </w:t>
      </w:r>
      <w:proofErr w:type="spellStart"/>
      <w:r>
        <w:t>MeHg</w:t>
      </w:r>
      <w:proofErr w:type="spellEnd"/>
      <w:r>
        <w:t xml:space="preserve"> levels at each life stage, rather than across them? </w:t>
      </w:r>
      <w:proofErr w:type="spellStart"/>
      <w:r>
        <w:t>Eg.</w:t>
      </w:r>
      <w:proofErr w:type="spellEnd"/>
      <w:r>
        <w:t xml:space="preserve"> Does water </w:t>
      </w:r>
      <w:proofErr w:type="spellStart"/>
      <w:r>
        <w:t>MeHg</w:t>
      </w:r>
      <w:proofErr w:type="spellEnd"/>
      <w:r>
        <w:t xml:space="preserve">/DOC etc. affect levels in embryos; does water </w:t>
      </w:r>
      <w:proofErr w:type="spellStart"/>
      <w:r>
        <w:t>MeHg</w:t>
      </w:r>
      <w:proofErr w:type="spellEnd"/>
      <w:r>
        <w:t>, embryo concentration etc. affect levels in larvae?</w:t>
      </w:r>
    </w:p>
  </w:comment>
  <w:comment w:id="272" w:author="John Lloyd" w:date="2018-11-14T16:33:00Z" w:initials="JDL">
    <w:p w14:paraId="72E8936A" w14:textId="33C07C57" w:rsidR="00D218B2" w:rsidRDefault="00D218B2">
      <w:pPr>
        <w:pStyle w:val="CommentText"/>
      </w:pPr>
      <w:r>
        <w:rPr>
          <w:rStyle w:val="CommentReference"/>
        </w:rPr>
        <w:annotationRef/>
      </w:r>
      <w:r>
        <w:t xml:space="preserve">Not sure I understand the question/comment. We’re basically asking whether different life stages have different levels of </w:t>
      </w:r>
      <w:proofErr w:type="spellStart"/>
      <w:r>
        <w:t>MeHg</w:t>
      </w:r>
      <w:proofErr w:type="spellEnd"/>
      <w:r>
        <w:t xml:space="preserve"> and whether </w:t>
      </w:r>
      <w:proofErr w:type="spellStart"/>
      <w:r>
        <w:t>MeHg</w:t>
      </w:r>
      <w:proofErr w:type="spellEnd"/>
      <w:r>
        <w:t xml:space="preserve"> at any stage is affected by water Hg, which is assumed to be the primary pathway for accumulation of mercury in the amphibians. </w:t>
      </w:r>
      <w:proofErr w:type="gramStart"/>
      <w:r>
        <w:t>So</w:t>
      </w:r>
      <w:proofErr w:type="gramEnd"/>
      <w:r>
        <w:t xml:space="preserve"> if I understand your comment, </w:t>
      </w:r>
      <w:r w:rsidR="00A36C26">
        <w:rPr>
          <w:noProof/>
        </w:rPr>
        <w:t>c</w:t>
      </w:r>
      <w:r w:rsidR="00A36C26">
        <w:rPr>
          <w:noProof/>
        </w:rPr>
        <w:t>an w</w:t>
      </w:r>
      <w:r w:rsidR="00A36C26">
        <w:rPr>
          <w:noProof/>
        </w:rPr>
        <w:t>e a</w:t>
      </w:r>
      <w:r w:rsidR="00A36C26">
        <w:rPr>
          <w:noProof/>
        </w:rPr>
        <w:t>sk</w:t>
      </w:r>
      <w:r w:rsidR="00A36C26">
        <w:rPr>
          <w:noProof/>
        </w:rPr>
        <w:t xml:space="preserve"> </w:t>
      </w:r>
      <w:r>
        <w:t xml:space="preserve">“what influences </w:t>
      </w:r>
      <w:proofErr w:type="spellStart"/>
      <w:r>
        <w:t>MeHg</w:t>
      </w:r>
      <w:proofErr w:type="spellEnd"/>
      <w:r>
        <w:t xml:space="preserve"> levels at each life stage</w:t>
      </w:r>
      <w:r w:rsidR="00A36C26">
        <w:rPr>
          <w:noProof/>
        </w:rPr>
        <w:t>"</w:t>
      </w:r>
      <w:r w:rsidR="00A36C26">
        <w:rPr>
          <w:noProof/>
        </w:rPr>
        <w:t>,</w:t>
      </w:r>
      <w:r w:rsidR="00A36C26">
        <w:rPr>
          <w:noProof/>
        </w:rPr>
        <w:t xml:space="preserve"> </w:t>
      </w:r>
      <w:r>
        <w:t xml:space="preserve">then </w:t>
      </w:r>
      <w:r w:rsidR="00A36C26">
        <w:rPr>
          <w:noProof/>
        </w:rPr>
        <w:t>y</w:t>
      </w:r>
      <w:r w:rsidR="00A36C26">
        <w:rPr>
          <w:noProof/>
        </w:rPr>
        <w:t>es</w:t>
      </w:r>
      <w:r w:rsidR="00A36C26">
        <w:rPr>
          <w:noProof/>
        </w:rPr>
        <w:t xml:space="preserve">, </w:t>
      </w:r>
      <w:r w:rsidR="00A36C26">
        <w:rPr>
          <w:noProof/>
        </w:rPr>
        <w:t>t</w:t>
      </w:r>
      <w:r w:rsidR="00A36C26">
        <w:rPr>
          <w:noProof/>
        </w:rPr>
        <w:t>hat i</w:t>
      </w:r>
      <w:r w:rsidR="00A36C26">
        <w:rPr>
          <w:noProof/>
        </w:rPr>
        <w:t>s w</w:t>
      </w:r>
      <w:r w:rsidR="00A36C26">
        <w:rPr>
          <w:noProof/>
        </w:rPr>
        <w:t>h</w:t>
      </w:r>
      <w:r w:rsidR="00A36C26">
        <w:rPr>
          <w:noProof/>
        </w:rPr>
        <w:t>at we</w:t>
      </w:r>
      <w:r w:rsidR="00A36C26">
        <w:rPr>
          <w:noProof/>
        </w:rPr>
        <w:t xml:space="preserve"> are</w:t>
      </w:r>
      <w:r w:rsidR="00A36C26">
        <w:rPr>
          <w:noProof/>
        </w:rPr>
        <w:t xml:space="preserve"> do</w:t>
      </w:r>
      <w:r w:rsidR="00A36C26">
        <w:rPr>
          <w:noProof/>
        </w:rPr>
        <w:t>ing</w:t>
      </w:r>
      <w:r w:rsidR="00A36C26">
        <w:rPr>
          <w:noProof/>
        </w:rPr>
        <w:t>.</w:t>
      </w:r>
      <w:r w:rsidR="00A36C26">
        <w:rPr>
          <w:noProof/>
        </w:rPr>
        <w:t xml:space="preserve"> </w:t>
      </w:r>
      <w:r>
        <w:t xml:space="preserve">We don’t have longitudinal data, so I don’t see any obvious way to address the question of whether levels at the egg stage influence levels at the larval stage, and so on. That idea is sort of implicit in treating different life stages differently, but I don’t think we can investigate this at the individual level, if that’s what you were suggesting. </w:t>
      </w:r>
    </w:p>
  </w:comment>
  <w:comment w:id="295" w:author="Vivien F. Taylor" w:date="2018-10-28T12:06:00Z" w:initials="VFT">
    <w:p w14:paraId="58AC8CB0" w14:textId="4AB357F5" w:rsidR="007C3805" w:rsidRDefault="007C3805">
      <w:pPr>
        <w:pStyle w:val="CommentText"/>
      </w:pPr>
      <w:r>
        <w:rPr>
          <w:rStyle w:val="CommentReference"/>
        </w:rPr>
        <w:annotationRef/>
      </w:r>
      <w:r>
        <w:t>I’m not sure why there would be? Maybe say that pool size distribution wasn’t significantly different in the pools sampled in each forest type.</w:t>
      </w:r>
    </w:p>
  </w:comment>
  <w:comment w:id="296" w:author="Vivien F. Taylor" w:date="2018-10-28T12:53:00Z" w:initials="VFT">
    <w:p w14:paraId="7A3E9408" w14:textId="3702670B" w:rsidR="007C3805" w:rsidRDefault="007C3805">
      <w:pPr>
        <w:pStyle w:val="CommentText"/>
      </w:pPr>
      <w:r>
        <w:rPr>
          <w:rStyle w:val="CommentReference"/>
        </w:rPr>
        <w:annotationRef/>
      </w:r>
      <w:r>
        <w:t>I think delete and just refer to the table</w:t>
      </w:r>
    </w:p>
  </w:comment>
  <w:comment w:id="297" w:author="Vivien F. Taylor" w:date="2018-10-28T12:54:00Z" w:initials="VFT">
    <w:p w14:paraId="7C32E511" w14:textId="35F6B7A1" w:rsidR="007C3805" w:rsidRDefault="007C3805">
      <w:pPr>
        <w:pStyle w:val="CommentText"/>
      </w:pPr>
      <w:r>
        <w:rPr>
          <w:rStyle w:val="CommentReference"/>
        </w:rPr>
        <w:annotationRef/>
      </w:r>
      <w:r>
        <w:t xml:space="preserve">Take out Al unless it’s a driver of </w:t>
      </w:r>
      <w:proofErr w:type="spellStart"/>
      <w:r>
        <w:t>MeHg</w:t>
      </w:r>
      <w:proofErr w:type="spellEnd"/>
      <w:r>
        <w:t xml:space="preserve"> accumulation</w:t>
      </w:r>
    </w:p>
  </w:comment>
  <w:comment w:id="298" w:author="Vivien F. Taylor" w:date="2018-10-28T12:52:00Z" w:initials="VFT">
    <w:p w14:paraId="77BE25ED" w14:textId="4ADF7955" w:rsidR="007C3805" w:rsidRDefault="007C3805">
      <w:pPr>
        <w:pStyle w:val="CommentText"/>
      </w:pPr>
      <w:r>
        <w:rPr>
          <w:rStyle w:val="CommentReference"/>
        </w:rPr>
        <w:annotationRef/>
      </w:r>
      <w:r>
        <w:t>In what month?</w:t>
      </w:r>
    </w:p>
  </w:comment>
  <w:comment w:id="299" w:author="Vivien F. Taylor" w:date="2018-10-28T11:08:00Z" w:initials="VFT">
    <w:p w14:paraId="085B2CDC" w14:textId="43A812BC" w:rsidR="007C3805" w:rsidRDefault="007C3805">
      <w:pPr>
        <w:pStyle w:val="CommentText"/>
      </w:pPr>
      <w:r>
        <w:rPr>
          <w:rStyle w:val="CommentReference"/>
        </w:rPr>
        <w:annotationRef/>
      </w:r>
      <w:r>
        <w:t xml:space="preserve">Only in coniferous pools? I think the difference in water concentrations between coniferous/deciduous are important, but we’re not really saying anything about drivers in this paper. </w:t>
      </w:r>
    </w:p>
  </w:comment>
  <w:comment w:id="301" w:author="Vivien F. Taylor" w:date="2018-10-28T18:16:00Z" w:initials="VFT">
    <w:p w14:paraId="334AC65B" w14:textId="4ED9735E" w:rsidR="007C3805" w:rsidRDefault="007C3805">
      <w:pPr>
        <w:pStyle w:val="CommentText"/>
      </w:pPr>
      <w:r>
        <w:rPr>
          <w:rStyle w:val="CommentReference"/>
        </w:rPr>
        <w:annotationRef/>
      </w:r>
      <w:r>
        <w:t>I’m not sure about keeping this, because we never anything with it in this paper</w:t>
      </w:r>
      <w:r w:rsidR="00E85F66">
        <w:t xml:space="preserve">. Maybe keep </w:t>
      </w:r>
      <w:proofErr w:type="spellStart"/>
      <w:r w:rsidR="00E85F66">
        <w:t>MeHg</w:t>
      </w:r>
      <w:proofErr w:type="spellEnd"/>
      <w:r w:rsidR="00E85F66">
        <w:t xml:space="preserve"> and show Hg, leave out temp and DO?</w:t>
      </w:r>
    </w:p>
  </w:comment>
  <w:comment w:id="302" w:author="Vivien F. Taylor" w:date="2018-10-28T11:36:00Z" w:initials="VFT">
    <w:p w14:paraId="6509BDBF" w14:textId="74C236E6" w:rsidR="007C3805" w:rsidRDefault="007C3805">
      <w:pPr>
        <w:pStyle w:val="CommentText"/>
      </w:pPr>
      <w:r>
        <w:rPr>
          <w:rStyle w:val="CommentReference"/>
        </w:rPr>
        <w:annotationRef/>
      </w:r>
      <w:r>
        <w:t xml:space="preserve">I think there needs to be a model of what controls </w:t>
      </w:r>
      <w:proofErr w:type="spellStart"/>
      <w:r>
        <w:t>MeHg</w:t>
      </w:r>
      <w:proofErr w:type="spellEnd"/>
      <w:r>
        <w:t xml:space="preserve"> in embryos – are there significant differences between pools and what chemistry/landscape factors drive that? If nothing is significant, we should say that. There are differences in water column </w:t>
      </w:r>
      <w:proofErr w:type="spellStart"/>
      <w:r>
        <w:t>MeHg</w:t>
      </w:r>
      <w:proofErr w:type="spellEnd"/>
      <w:r>
        <w:t xml:space="preserve">, so it’s important whether that affects the biota. </w:t>
      </w:r>
    </w:p>
  </w:comment>
  <w:comment w:id="310" w:author="Vivien F. Taylor" w:date="2018-10-28T18:18:00Z" w:initials="VFT">
    <w:p w14:paraId="609240A0" w14:textId="04C4FD55" w:rsidR="007C3805" w:rsidRDefault="007C3805">
      <w:pPr>
        <w:pStyle w:val="CommentText"/>
      </w:pPr>
      <w:r>
        <w:rPr>
          <w:rStyle w:val="CommentReference"/>
        </w:rPr>
        <w:annotationRef/>
      </w:r>
      <w:r>
        <w:t xml:space="preserve">I don’t think we should discuss </w:t>
      </w:r>
      <w:proofErr w:type="spellStart"/>
      <w:r>
        <w:t>MeHg</w:t>
      </w:r>
      <w:proofErr w:type="spellEnd"/>
      <w:r>
        <w:t xml:space="preserve"> and </w:t>
      </w:r>
      <w:proofErr w:type="spellStart"/>
      <w:r>
        <w:t>THg</w:t>
      </w:r>
      <w:proofErr w:type="spellEnd"/>
      <w:r>
        <w:t xml:space="preserve"> separately</w:t>
      </w:r>
      <w:r w:rsidR="00E85F66">
        <w:t xml:space="preserve"> – maybe don’t show </w:t>
      </w:r>
      <w:proofErr w:type="spellStart"/>
      <w:r w:rsidR="00E85F66">
        <w:t>THg</w:t>
      </w:r>
      <w:proofErr w:type="spellEnd"/>
      <w:r w:rsidR="00E85F66">
        <w:t>, just %</w:t>
      </w:r>
      <w:proofErr w:type="spellStart"/>
      <w:r w:rsidR="00E85F66">
        <w:t>MeHg</w:t>
      </w:r>
      <w:proofErr w:type="spellEnd"/>
      <w:r w:rsidR="00E85F66">
        <w:t>. W</w:t>
      </w:r>
      <w:r>
        <w:t xml:space="preserve">e should </w:t>
      </w:r>
      <w:r w:rsidR="00E85F66">
        <w:t>move the</w:t>
      </w:r>
      <w:r>
        <w:t xml:space="preserve"> %</w:t>
      </w:r>
      <w:proofErr w:type="spellStart"/>
      <w:r>
        <w:t>MeHg</w:t>
      </w:r>
      <w:proofErr w:type="spellEnd"/>
      <w:r>
        <w:t xml:space="preserve"> </w:t>
      </w:r>
      <w:r w:rsidR="00E85F66">
        <w:t xml:space="preserve">discussion </w:t>
      </w:r>
      <w:r>
        <w:t xml:space="preserve">here as well. </w:t>
      </w:r>
      <w:r w:rsidR="00A412F8">
        <w:t>The only thing to point out with</w:t>
      </w:r>
      <w:r>
        <w:t xml:space="preserve"> </w:t>
      </w:r>
      <w:proofErr w:type="spellStart"/>
      <w:r>
        <w:t>THg</w:t>
      </w:r>
      <w:proofErr w:type="spellEnd"/>
      <w:r>
        <w:t xml:space="preserve"> is the weird late stage wood frog signal. Kate – any guesses what that is? Do they start eating something detrital?</w:t>
      </w:r>
    </w:p>
  </w:comment>
  <w:comment w:id="311" w:author="Vivien F. Taylor" w:date="2018-10-28T11:43:00Z" w:initials="VFT">
    <w:p w14:paraId="4088ACBB" w14:textId="2D766D7F" w:rsidR="007C3805" w:rsidRDefault="007C3805">
      <w:pPr>
        <w:pStyle w:val="CommentText"/>
      </w:pPr>
      <w:r>
        <w:rPr>
          <w:rStyle w:val="CommentReference"/>
        </w:rPr>
        <w:annotationRef/>
      </w:r>
      <w:r>
        <w:t>Do they correlate (by individual)? Should we discuss this?</w:t>
      </w:r>
    </w:p>
  </w:comment>
  <w:comment w:id="314" w:author="Vivien F. Taylor" w:date="2018-10-28T18:23:00Z" w:initials="VFT">
    <w:p w14:paraId="7CB6D7A2" w14:textId="1437571C" w:rsidR="007C3805" w:rsidRDefault="007C3805">
      <w:pPr>
        <w:pStyle w:val="CommentText"/>
      </w:pPr>
      <w:r>
        <w:rPr>
          <w:rStyle w:val="CommentReference"/>
        </w:rPr>
        <w:annotationRef/>
      </w:r>
      <w:r>
        <w:t>I’m not really following – why not compare actual levels?</w:t>
      </w:r>
    </w:p>
  </w:comment>
  <w:comment w:id="315" w:author="John Lloyd" w:date="2018-11-14T16:40:00Z" w:initials="JDL">
    <w:p w14:paraId="5713307E" w14:textId="1E4E756D" w:rsidR="00D218B2" w:rsidRDefault="00D218B2">
      <w:pPr>
        <w:pStyle w:val="CommentText"/>
      </w:pPr>
      <w:r>
        <w:rPr>
          <w:rStyle w:val="CommentReference"/>
        </w:rPr>
        <w:annotationRef/>
      </w:r>
      <w:r>
        <w:t>Because we are interested in understanding the general</w:t>
      </w:r>
      <w:r w:rsidR="00501EB3">
        <w:t>, population-level</w:t>
      </w:r>
      <w:r>
        <w:t xml:space="preserve"> relationship between </w:t>
      </w:r>
      <w:proofErr w:type="spellStart"/>
      <w:r>
        <w:t>MeHg</w:t>
      </w:r>
      <w:proofErr w:type="spellEnd"/>
      <w:r>
        <w:t xml:space="preserve"> and life stage, so we use a regression model that estimates </w:t>
      </w:r>
      <w:r w:rsidR="00501EB3">
        <w:t xml:space="preserve">the unknown population parameter of interest while controlling for other variables. If the word ‘predicted’ is problematic, we can use ‘estimated’ or ‘expected’, but the point is that it isn’t the particular values measured in the lab that we care about but rather what they tell us about </w:t>
      </w:r>
      <w:proofErr w:type="spellStart"/>
      <w:r w:rsidR="00501EB3">
        <w:t>MeHg</w:t>
      </w:r>
      <w:proofErr w:type="spellEnd"/>
      <w:r w:rsidR="00501EB3">
        <w:t xml:space="preserve"> levels of adult wood frogs in Vermont vernal pools in general. If we didn’t care about drawing broader inference, then we wouldn’t need to resort to inferential statistics…but we do, so we have to talk about estimated/expected/predicted values for the population that we are interested in learning about but which we can’t measure in its entirety.</w:t>
      </w:r>
    </w:p>
  </w:comment>
  <w:comment w:id="325" w:author="Vivien F. Taylor" w:date="2018-10-28T18:24:00Z" w:initials="VFT">
    <w:p w14:paraId="0F24D962" w14:textId="68EBC880" w:rsidR="007C3805" w:rsidRDefault="007C3805">
      <w:pPr>
        <w:pStyle w:val="CommentText"/>
      </w:pPr>
      <w:r>
        <w:rPr>
          <w:rStyle w:val="CommentReference"/>
        </w:rPr>
        <w:annotationRef/>
      </w:r>
      <w:r w:rsidR="00A412F8">
        <w:t>Is there a between-</w:t>
      </w:r>
      <w:r>
        <w:t>pool effect? I think we should show that</w:t>
      </w:r>
      <w:r w:rsidR="00A412F8">
        <w:t xml:space="preserve"> – there is </w:t>
      </w:r>
      <w:proofErr w:type="gramStart"/>
      <w:r w:rsidR="00A412F8">
        <w:t>an</w:t>
      </w:r>
      <w:proofErr w:type="gramEnd"/>
      <w:r w:rsidR="00A412F8">
        <w:t xml:space="preserve"> site influence, it’s just not as simple as conifer vs deciduous.</w:t>
      </w:r>
    </w:p>
  </w:comment>
  <w:comment w:id="326" w:author="John Lloyd" w:date="2018-11-14T16:52:00Z" w:initials="JDL">
    <w:p w14:paraId="2063A280" w14:textId="08317396" w:rsidR="00A36C26" w:rsidRDefault="00A36C26">
      <w:pPr>
        <w:pStyle w:val="CommentText"/>
      </w:pPr>
      <w:r>
        <w:rPr>
          <w:rStyle w:val="CommentReference"/>
        </w:rPr>
        <w:annotationRef/>
      </w:r>
      <w:r>
        <w:t xml:space="preserve">The random effect of pool is ~0, which isn’t surprising given the small number of pools. We’re really at the low end in terms of number of levels of the random effect. </w:t>
      </w:r>
      <w:bookmarkStart w:id="327" w:name="_GoBack"/>
      <w:bookmarkEnd w:id="327"/>
      <w:r>
        <w:t>That said, there are good philosophical reasons to include the random effect of pool because it addresses the nested nature of the design, and from what I understand the estimation of the fixed effects is mostly unaffected by including the random effect given its small size. Long way of saying that we don’t have much certainty as to the source of this variation.</w:t>
      </w:r>
    </w:p>
  </w:comment>
  <w:comment w:id="329" w:author="Vivien F. Taylor" w:date="2018-10-28T11:50:00Z" w:initials="VFT">
    <w:p w14:paraId="17759A00" w14:textId="2AD62A16" w:rsidR="007C3805" w:rsidRDefault="007C3805">
      <w:pPr>
        <w:pStyle w:val="CommentText"/>
      </w:pPr>
      <w:r>
        <w:rPr>
          <w:rStyle w:val="CommentReference"/>
        </w:rPr>
        <w:annotationRef/>
      </w:r>
      <w:r>
        <w:t>This is more like results than discussion</w:t>
      </w:r>
      <w:r w:rsidR="00A412F8">
        <w:t>, take out?</w:t>
      </w:r>
    </w:p>
  </w:comment>
  <w:comment w:id="330" w:author="Vivien F. Taylor" w:date="2018-10-28T10:51:00Z" w:initials="VFT">
    <w:p w14:paraId="530C06BF" w14:textId="1352F361" w:rsidR="007C3805" w:rsidRDefault="007C3805">
      <w:pPr>
        <w:pStyle w:val="CommentText"/>
      </w:pPr>
      <w:r>
        <w:rPr>
          <w:rStyle w:val="CommentReference"/>
        </w:rPr>
        <w:annotationRef/>
      </w:r>
      <w:proofErr w:type="spellStart"/>
      <w:r>
        <w:t>Ahhh</w:t>
      </w:r>
      <w:proofErr w:type="spellEnd"/>
      <w:r>
        <w:t xml:space="preserve">, nope – this is the dry weight wet weight thing we are misunderstanding each other on. I mean that you can look at correlations between water and dry </w:t>
      </w:r>
      <w:proofErr w:type="spellStart"/>
      <w:r>
        <w:t>wt</w:t>
      </w:r>
      <w:proofErr w:type="spellEnd"/>
      <w:r>
        <w:t xml:space="preserve"> eggs, but you need wet weight to compare levels.</w:t>
      </w:r>
    </w:p>
    <w:p w14:paraId="2F125838" w14:textId="77777777" w:rsidR="007C3805" w:rsidRDefault="007C3805">
      <w:pPr>
        <w:pStyle w:val="CommentText"/>
      </w:pPr>
    </w:p>
    <w:p w14:paraId="0C4F7ADD" w14:textId="77777777" w:rsidR="007C3805" w:rsidRDefault="007C3805">
      <w:pPr>
        <w:pStyle w:val="CommentText"/>
      </w:pPr>
      <w:r>
        <w:t xml:space="preserve">We can estimate wet weight. </w:t>
      </w:r>
    </w:p>
    <w:p w14:paraId="28308047" w14:textId="77777777" w:rsidR="007C3805" w:rsidRDefault="007C3805">
      <w:pPr>
        <w:pStyle w:val="CommentText"/>
      </w:pPr>
    </w:p>
    <w:p w14:paraId="3801C96F" w14:textId="4B33264C" w:rsidR="007C3805" w:rsidRDefault="007C3805">
      <w:pPr>
        <w:pStyle w:val="CommentText"/>
      </w:pPr>
      <w:r>
        <w:t xml:space="preserve">Do we know what drives </w:t>
      </w:r>
      <w:proofErr w:type="spellStart"/>
      <w:r>
        <w:t>MeHg</w:t>
      </w:r>
      <w:proofErr w:type="spellEnd"/>
      <w:r>
        <w:t xml:space="preserve"> levels in the eggs? </w:t>
      </w:r>
      <w:proofErr w:type="spellStart"/>
      <w:r>
        <w:t>Eg.</w:t>
      </w:r>
      <w:proofErr w:type="spellEnd"/>
      <w:r>
        <w:t xml:space="preserve"> water </w:t>
      </w:r>
      <w:proofErr w:type="spellStart"/>
      <w:r>
        <w:t>chem</w:t>
      </w:r>
      <w:proofErr w:type="spellEnd"/>
      <w:r>
        <w:t>? Was anything significant?</w:t>
      </w:r>
    </w:p>
  </w:comment>
  <w:comment w:id="331" w:author="Vivien F. Taylor" w:date="2018-10-28T18:29:00Z" w:initials="VFT">
    <w:p w14:paraId="04510F80" w14:textId="6724B704" w:rsidR="007C3805" w:rsidRDefault="007C3805">
      <w:pPr>
        <w:pStyle w:val="CommentText"/>
      </w:pPr>
      <w:r>
        <w:rPr>
          <w:rStyle w:val="CommentReference"/>
        </w:rPr>
        <w:annotationRef/>
      </w:r>
      <w:r>
        <w:t>Move to the larvae section?</w:t>
      </w:r>
    </w:p>
  </w:comment>
  <w:comment w:id="347" w:author="Vivien F. Taylor" w:date="2018-10-30T16:34:00Z" w:initials="VFT">
    <w:p w14:paraId="17703517" w14:textId="2DB9ECA1" w:rsidR="00A412F8" w:rsidRDefault="00A412F8">
      <w:pPr>
        <w:pStyle w:val="CommentText"/>
      </w:pPr>
      <w:r>
        <w:rPr>
          <w:rStyle w:val="CommentReference"/>
        </w:rPr>
        <w:annotationRef/>
      </w:r>
      <w:hyperlink r:id="rId15" w:tooltip="Find more records by this author" w:history="1">
        <w:r>
          <w:rPr>
            <w:rStyle w:val="Hyperlink"/>
          </w:rPr>
          <w:t>Ortega, SH</w:t>
        </w:r>
      </w:hyperlink>
      <w:r>
        <w:t xml:space="preserve">; </w:t>
      </w:r>
      <w:hyperlink r:id="rId16" w:tooltip="Find more records by this author" w:history="1">
        <w:r>
          <w:rPr>
            <w:rStyle w:val="Hyperlink"/>
          </w:rPr>
          <w:t>Catalan, N</w:t>
        </w:r>
      </w:hyperlink>
      <w:r>
        <w:t xml:space="preserve">; </w:t>
      </w:r>
      <w:hyperlink r:id="rId17" w:tooltip="Find more records by this author" w:history="1">
        <w:r>
          <w:rPr>
            <w:rStyle w:val="Hyperlink"/>
          </w:rPr>
          <w:t>Bjorn, E</w:t>
        </w:r>
      </w:hyperlink>
      <w:r>
        <w:t xml:space="preserve">; </w:t>
      </w:r>
      <w:hyperlink r:id="rId18" w:tooltip="Find more records by this author" w:history="1">
        <w:proofErr w:type="spellStart"/>
        <w:r>
          <w:rPr>
            <w:rStyle w:val="Hyperlink"/>
          </w:rPr>
          <w:t>Grontoft</w:t>
        </w:r>
        <w:proofErr w:type="spellEnd"/>
        <w:r>
          <w:rPr>
            <w:rStyle w:val="Hyperlink"/>
          </w:rPr>
          <w:t>, H</w:t>
        </w:r>
      </w:hyperlink>
      <w:r>
        <w:t xml:space="preserve">; </w:t>
      </w:r>
      <w:hyperlink r:id="rId19" w:tooltip="Find more records by this author" w:history="1">
        <w:proofErr w:type="spellStart"/>
        <w:r>
          <w:rPr>
            <w:rStyle w:val="Hyperlink"/>
          </w:rPr>
          <w:t>Hilmarsson</w:t>
        </w:r>
        <w:proofErr w:type="spellEnd"/>
        <w:r>
          <w:rPr>
            <w:rStyle w:val="Hyperlink"/>
          </w:rPr>
          <w:t>, TG</w:t>
        </w:r>
      </w:hyperlink>
      <w:r>
        <w:t xml:space="preserve">; </w:t>
      </w:r>
      <w:hyperlink r:id="rId20" w:tooltip="Find more records by this author" w:history="1">
        <w:proofErr w:type="spellStart"/>
        <w:r>
          <w:rPr>
            <w:rStyle w:val="Hyperlink"/>
          </w:rPr>
          <w:t>Bertilsson</w:t>
        </w:r>
        <w:proofErr w:type="spellEnd"/>
        <w:r>
          <w:rPr>
            <w:rStyle w:val="Hyperlink"/>
          </w:rPr>
          <w:t>, S</w:t>
        </w:r>
      </w:hyperlink>
      <w:r>
        <w:t xml:space="preserve">; </w:t>
      </w:r>
      <w:hyperlink r:id="rId21" w:tooltip="Find more records by this author" w:history="1">
        <w:r>
          <w:rPr>
            <w:rStyle w:val="Hyperlink"/>
          </w:rPr>
          <w:t>Wu, PP</w:t>
        </w:r>
      </w:hyperlink>
      <w:r>
        <w:t xml:space="preserve">; </w:t>
      </w:r>
      <w:hyperlink r:id="rId22" w:tooltip="Find more records by this author" w:history="1">
        <w:r>
          <w:rPr>
            <w:rStyle w:val="Hyperlink"/>
          </w:rPr>
          <w:t>Bishop, K</w:t>
        </w:r>
      </w:hyperlink>
      <w:r>
        <w:t xml:space="preserve">; </w:t>
      </w:r>
      <w:hyperlink r:id="rId23" w:tooltip="Find more records by this author" w:history="1">
        <w:proofErr w:type="spellStart"/>
        <w:r>
          <w:rPr>
            <w:rStyle w:val="Hyperlink"/>
          </w:rPr>
          <w:t>Levanoni</w:t>
        </w:r>
        <w:proofErr w:type="spellEnd"/>
        <w:r>
          <w:rPr>
            <w:rStyle w:val="Hyperlink"/>
          </w:rPr>
          <w:t>, O</w:t>
        </w:r>
      </w:hyperlink>
      <w:r>
        <w:t xml:space="preserve">; </w:t>
      </w:r>
      <w:hyperlink r:id="rId24" w:tooltip="Find more records by this author" w:history="1">
        <w:r>
          <w:rPr>
            <w:rStyle w:val="hithilite"/>
            <w:color w:val="0000FF"/>
            <w:u w:val="single"/>
          </w:rPr>
          <w:t>Bravo</w:t>
        </w:r>
        <w:r>
          <w:rPr>
            <w:rStyle w:val="Hyperlink"/>
          </w:rPr>
          <w:t>, AG</w:t>
        </w:r>
      </w:hyperlink>
    </w:p>
    <w:p w14:paraId="50B7A9D0" w14:textId="22A78412" w:rsidR="00A412F8" w:rsidRDefault="00A412F8">
      <w:pPr>
        <w:pStyle w:val="CommentText"/>
      </w:pPr>
      <w:r>
        <w:t xml:space="preserve">High </w:t>
      </w:r>
      <w:r>
        <w:rPr>
          <w:rStyle w:val="hithilite"/>
        </w:rPr>
        <w:t>methylmercury</w:t>
      </w:r>
      <w:r>
        <w:t xml:space="preserve"> formation in ponds fueled by fresh </w:t>
      </w:r>
      <w:proofErr w:type="spellStart"/>
      <w:r>
        <w:t>humic</w:t>
      </w:r>
      <w:proofErr w:type="spellEnd"/>
      <w:r>
        <w:t xml:space="preserve"> and algal derived organic matter</w:t>
      </w:r>
    </w:p>
    <w:p w14:paraId="318F1D8D" w14:textId="77777777" w:rsidR="00A412F8" w:rsidRDefault="00A412F8" w:rsidP="00A412F8">
      <w:pPr>
        <w:pStyle w:val="sourcetitle"/>
      </w:pPr>
      <w:r>
        <w:t xml:space="preserve">LIMNOLOGY AND OCEANOGRAPHY </w:t>
      </w:r>
    </w:p>
    <w:p w14:paraId="5A6D712E" w14:textId="77777777" w:rsidR="00A412F8" w:rsidRDefault="00A412F8" w:rsidP="00A412F8">
      <w:pPr>
        <w:pStyle w:val="frfield"/>
      </w:pPr>
      <w:r>
        <w:rPr>
          <w:rStyle w:val="frlabel"/>
        </w:rPr>
        <w:t>Volume:</w:t>
      </w:r>
      <w:r>
        <w:t xml:space="preserve"> 63 </w:t>
      </w:r>
    </w:p>
    <w:p w14:paraId="339BCC13" w14:textId="77777777" w:rsidR="00A412F8" w:rsidRDefault="00A412F8" w:rsidP="00A412F8">
      <w:pPr>
        <w:pStyle w:val="frfield"/>
      </w:pPr>
      <w:r>
        <w:rPr>
          <w:rStyle w:val="frlabel"/>
        </w:rPr>
        <w:t>Pages:</w:t>
      </w:r>
      <w:r>
        <w:t xml:space="preserve"> S44-S53 </w:t>
      </w:r>
    </w:p>
    <w:p w14:paraId="7AF0D0FC" w14:textId="77777777" w:rsidR="00A412F8" w:rsidRDefault="00A412F8" w:rsidP="00A412F8">
      <w:pPr>
        <w:pStyle w:val="frfield"/>
      </w:pPr>
      <w:r>
        <w:rPr>
          <w:rStyle w:val="frlabel"/>
        </w:rPr>
        <w:t>Supplement:</w:t>
      </w:r>
      <w:r>
        <w:t xml:space="preserve"> 1 </w:t>
      </w:r>
    </w:p>
    <w:p w14:paraId="038E5CD2" w14:textId="77777777" w:rsidR="00A412F8" w:rsidRDefault="00A412F8" w:rsidP="00A412F8">
      <w:pPr>
        <w:pStyle w:val="frfield"/>
      </w:pPr>
      <w:r>
        <w:rPr>
          <w:rStyle w:val="frlabel"/>
        </w:rPr>
        <w:t>DOI:</w:t>
      </w:r>
      <w:r>
        <w:t xml:space="preserve"> 10.1002/lno.10722 </w:t>
      </w:r>
    </w:p>
    <w:p w14:paraId="078B8EC7" w14:textId="77777777" w:rsidR="00A412F8" w:rsidRDefault="00A412F8" w:rsidP="00A412F8">
      <w:pPr>
        <w:pStyle w:val="frfield"/>
      </w:pPr>
      <w:proofErr w:type="spellStart"/>
      <w:proofErr w:type="gramStart"/>
      <w:r>
        <w:rPr>
          <w:rStyle w:val="frlabel"/>
        </w:rPr>
        <w:t>Published:</w:t>
      </w:r>
      <w:r>
        <w:t>MAR</w:t>
      </w:r>
      <w:proofErr w:type="spellEnd"/>
      <w:proofErr w:type="gramEnd"/>
      <w:r>
        <w:t xml:space="preserve"> 2018</w:t>
      </w:r>
    </w:p>
    <w:p w14:paraId="0F8267BB" w14:textId="77777777" w:rsidR="00A412F8" w:rsidRDefault="00A412F8">
      <w:pPr>
        <w:pStyle w:val="CommentText"/>
      </w:pPr>
    </w:p>
  </w:comment>
  <w:comment w:id="362" w:author="Vivien F. Taylor" w:date="2018-10-28T12:28:00Z" w:initials="VFT">
    <w:p w14:paraId="4A1B3DD1" w14:textId="1F8DEEB8" w:rsidR="007C3805" w:rsidRDefault="007C3805">
      <w:pPr>
        <w:pStyle w:val="CommentText"/>
      </w:pPr>
      <w:r>
        <w:rPr>
          <w:rStyle w:val="CommentReference"/>
        </w:rPr>
        <w:annotationRef/>
      </w:r>
      <w:r>
        <w:t xml:space="preserve">Say whether ours correlate? Worth </w:t>
      </w:r>
      <w:proofErr w:type="spellStart"/>
      <w:r w:rsidR="00755853">
        <w:t>discussin</w:t>
      </w:r>
      <w:proofErr w:type="spellEnd"/>
      <w:r>
        <w:t xml:space="preserve"> the advantages of these techniques – which is easier, why did you take both, what is a better metric?</w:t>
      </w:r>
    </w:p>
  </w:comment>
  <w:comment w:id="364" w:author="Vivien F. Taylor" w:date="2018-10-28T12:31:00Z" w:initials="VFT">
    <w:p w14:paraId="10317547" w14:textId="4AB9D2B6" w:rsidR="007C3805" w:rsidRDefault="007C3805">
      <w:pPr>
        <w:pStyle w:val="CommentText"/>
      </w:pPr>
      <w:r>
        <w:rPr>
          <w:rStyle w:val="CommentReference"/>
        </w:rPr>
        <w:annotationRef/>
      </w:r>
      <w:r>
        <w:t>Move this up under the larvae subheading</w:t>
      </w:r>
      <w:r w:rsidR="00755853">
        <w:t>. Some of these sections are repetitive.</w:t>
      </w:r>
    </w:p>
  </w:comment>
  <w:comment w:id="368" w:author="Vivien F. Taylor" w:date="2018-10-28T18:35:00Z" w:initials="VFT">
    <w:p w14:paraId="3A451801" w14:textId="50C15967" w:rsidR="007C3805" w:rsidRDefault="007C3805">
      <w:pPr>
        <w:pStyle w:val="CommentText"/>
      </w:pPr>
      <w:r>
        <w:rPr>
          <w:rStyle w:val="CommentReference"/>
        </w:rPr>
        <w:annotationRef/>
      </w:r>
      <w:r>
        <w:t>This assumes they eat the same thing?</w:t>
      </w:r>
    </w:p>
  </w:comment>
  <w:comment w:id="369" w:author="Vivien F. Taylor" w:date="2018-10-28T11:59:00Z" w:initials="VFT">
    <w:p w14:paraId="3AE8E958" w14:textId="36270B18" w:rsidR="007C3805" w:rsidRDefault="007C3805">
      <w:pPr>
        <w:pStyle w:val="CommentText"/>
      </w:pPr>
      <w:r>
        <w:rPr>
          <w:rStyle w:val="CommentReference"/>
        </w:rPr>
        <w:annotationRef/>
      </w:r>
      <w:r>
        <w:t xml:space="preserve">I don’t think this should be its own section, it should be merged with the discussion on </w:t>
      </w:r>
      <w:proofErr w:type="spellStart"/>
      <w:r>
        <w:t>MeHg</w:t>
      </w:r>
      <w:proofErr w:type="spellEnd"/>
      <w:r>
        <w:t xml:space="preserve"> levels above. </w:t>
      </w:r>
    </w:p>
  </w:comment>
  <w:comment w:id="371" w:author="Vivien F. Taylor" w:date="2018-10-28T12:36:00Z" w:initials="VFT">
    <w:p w14:paraId="51920ACD" w14:textId="150800B0" w:rsidR="007C3805" w:rsidRDefault="007C3805">
      <w:pPr>
        <w:pStyle w:val="CommentText"/>
      </w:pPr>
      <w:r>
        <w:rPr>
          <w:rStyle w:val="CommentReference"/>
        </w:rPr>
        <w:annotationRef/>
      </w:r>
      <w:r>
        <w:t xml:space="preserve">Kate – any guesses? </w:t>
      </w:r>
      <w:r w:rsidR="00755853">
        <w:t xml:space="preserve">What are they eating that gives them </w:t>
      </w:r>
      <w:proofErr w:type="spellStart"/>
      <w:proofErr w:type="gramStart"/>
      <w:r w:rsidR="00755853">
        <w:t>iHg</w:t>
      </w:r>
      <w:proofErr w:type="spellEnd"/>
      <w:r w:rsidR="00755853">
        <w:t>.</w:t>
      </w:r>
      <w:proofErr w:type="gramEnd"/>
    </w:p>
  </w:comment>
  <w:comment w:id="381" w:author="Vivien F. Taylor" w:date="2018-10-28T12:55:00Z" w:initials="VFT">
    <w:p w14:paraId="54EF6AB0" w14:textId="17A1D07B" w:rsidR="007C3805" w:rsidRDefault="007C3805">
      <w:pPr>
        <w:pStyle w:val="CommentText"/>
      </w:pPr>
      <w:r>
        <w:rPr>
          <w:rStyle w:val="CommentReference"/>
        </w:rPr>
        <w:annotationRef/>
      </w:r>
      <w:r>
        <w:t xml:space="preserve">Are there a lot of predators? This to me seems like a maybe more important vector to the terrestrial </w:t>
      </w:r>
      <w:proofErr w:type="spellStart"/>
      <w:r>
        <w:t>foodweb</w:t>
      </w:r>
      <w:proofErr w:type="spellEnd"/>
      <w:r>
        <w:t xml:space="preserve"> than the adults, </w:t>
      </w:r>
      <w:proofErr w:type="gramStart"/>
      <w:r>
        <w:t>because  the</w:t>
      </w:r>
      <w:proofErr w:type="gramEnd"/>
      <w:r>
        <w:t xml:space="preserve"> tadpoles are so high. Can we add a sentence about what eats them?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CF6C7D" w15:done="0"/>
  <w15:commentEx w15:paraId="489EFC41" w15:done="0"/>
  <w15:commentEx w15:paraId="387D75BF" w15:done="0"/>
  <w15:commentEx w15:paraId="433C1E56" w15:done="0"/>
  <w15:commentEx w15:paraId="04C613A8" w15:done="0"/>
  <w15:commentEx w15:paraId="64133508" w15:done="0"/>
  <w15:commentEx w15:paraId="6A2A645B" w15:done="0"/>
  <w15:commentEx w15:paraId="51A78860" w15:done="0"/>
  <w15:commentEx w15:paraId="0D0F316E" w15:done="0"/>
  <w15:commentEx w15:paraId="0564F67B" w15:done="0"/>
  <w15:commentEx w15:paraId="20BD6D9D" w15:done="0"/>
  <w15:commentEx w15:paraId="4586F37A" w15:done="0"/>
  <w15:commentEx w15:paraId="72E8936A" w15:done="0"/>
  <w15:commentEx w15:paraId="58AC8CB0" w15:done="0"/>
  <w15:commentEx w15:paraId="7A3E9408" w15:done="0"/>
  <w15:commentEx w15:paraId="7C32E511" w15:done="0"/>
  <w15:commentEx w15:paraId="77BE25ED" w15:done="0"/>
  <w15:commentEx w15:paraId="085B2CDC" w15:done="0"/>
  <w15:commentEx w15:paraId="334AC65B" w15:done="0"/>
  <w15:commentEx w15:paraId="6509BDBF" w15:done="0"/>
  <w15:commentEx w15:paraId="609240A0" w15:done="0"/>
  <w15:commentEx w15:paraId="4088ACBB" w15:done="0"/>
  <w15:commentEx w15:paraId="7CB6D7A2" w15:done="0"/>
  <w15:commentEx w15:paraId="5713307E" w15:done="0"/>
  <w15:commentEx w15:paraId="0F24D962" w15:done="0"/>
  <w15:commentEx w15:paraId="2063A280" w15:done="0"/>
  <w15:commentEx w15:paraId="17759A00" w15:done="0"/>
  <w15:commentEx w15:paraId="3801C96F" w15:done="0"/>
  <w15:commentEx w15:paraId="04510F80" w15:done="0"/>
  <w15:commentEx w15:paraId="0F8267BB" w15:done="0"/>
  <w15:commentEx w15:paraId="4A1B3DD1" w15:done="0"/>
  <w15:commentEx w15:paraId="10317547" w15:done="0"/>
  <w15:commentEx w15:paraId="3A451801" w15:done="0"/>
  <w15:commentEx w15:paraId="3AE8E958" w15:done="0"/>
  <w15:commentEx w15:paraId="51920ACD" w15:done="0"/>
  <w15:commentEx w15:paraId="54EF6AB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CF6C7D" w16cid:durableId="1F96CC76"/>
  <w16cid:commentId w16cid:paraId="489EFC41" w16cid:durableId="1F96CC77"/>
  <w16cid:commentId w16cid:paraId="387D75BF" w16cid:durableId="1F96CC78"/>
  <w16cid:commentId w16cid:paraId="433C1E56" w16cid:durableId="1F96CC79"/>
  <w16cid:commentId w16cid:paraId="04C613A8" w16cid:durableId="1F96CC7A"/>
  <w16cid:commentId w16cid:paraId="64133508" w16cid:durableId="1F96CC7B"/>
  <w16cid:commentId w16cid:paraId="6A2A645B" w16cid:durableId="1F96CC7C"/>
  <w16cid:commentId w16cid:paraId="51A78860" w16cid:durableId="1F96CC7D"/>
  <w16cid:commentId w16cid:paraId="0D0F316E" w16cid:durableId="1F96CC7E"/>
  <w16cid:commentId w16cid:paraId="0564F67B" w16cid:durableId="1F96CC7F"/>
  <w16cid:commentId w16cid:paraId="20BD6D9D" w16cid:durableId="1F96CC80"/>
  <w16cid:commentId w16cid:paraId="4586F37A" w16cid:durableId="1F96CC81"/>
  <w16cid:commentId w16cid:paraId="72E8936A" w16cid:durableId="1F96CCE0"/>
  <w16cid:commentId w16cid:paraId="58AC8CB0" w16cid:durableId="1F96CC82"/>
  <w16cid:commentId w16cid:paraId="7A3E9408" w16cid:durableId="1F96CC83"/>
  <w16cid:commentId w16cid:paraId="7C32E511" w16cid:durableId="1F96CC84"/>
  <w16cid:commentId w16cid:paraId="77BE25ED" w16cid:durableId="1F96CC85"/>
  <w16cid:commentId w16cid:paraId="085B2CDC" w16cid:durableId="1F96CC86"/>
  <w16cid:commentId w16cid:paraId="334AC65B" w16cid:durableId="1F96CC87"/>
  <w16cid:commentId w16cid:paraId="6509BDBF" w16cid:durableId="1F96CC88"/>
  <w16cid:commentId w16cid:paraId="609240A0" w16cid:durableId="1F96CC89"/>
  <w16cid:commentId w16cid:paraId="4088ACBB" w16cid:durableId="1F96CC8A"/>
  <w16cid:commentId w16cid:paraId="7CB6D7A2" w16cid:durableId="1F96CC8B"/>
  <w16cid:commentId w16cid:paraId="5713307E" w16cid:durableId="1F96CE96"/>
  <w16cid:commentId w16cid:paraId="0F24D962" w16cid:durableId="1F96CC8C"/>
  <w16cid:commentId w16cid:paraId="2063A280" w16cid:durableId="1F96D152"/>
  <w16cid:commentId w16cid:paraId="17759A00" w16cid:durableId="1F96CC8D"/>
  <w16cid:commentId w16cid:paraId="3801C96F" w16cid:durableId="1F96CC8E"/>
  <w16cid:commentId w16cid:paraId="04510F80" w16cid:durableId="1F96CC8F"/>
  <w16cid:commentId w16cid:paraId="0F8267BB" w16cid:durableId="1F96CC90"/>
  <w16cid:commentId w16cid:paraId="4A1B3DD1" w16cid:durableId="1F96CC91"/>
  <w16cid:commentId w16cid:paraId="10317547" w16cid:durableId="1F96CC92"/>
  <w16cid:commentId w16cid:paraId="3A451801" w16cid:durableId="1F96CC93"/>
  <w16cid:commentId w16cid:paraId="3AE8E958" w16cid:durableId="1F96CC94"/>
  <w16cid:commentId w16cid:paraId="51920ACD" w16cid:durableId="1F96CC95"/>
  <w16cid:commentId w16cid:paraId="54EF6AB0" w16cid:durableId="1F96CC9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ivien F. Taylor">
    <w15:presenceInfo w15:providerId="AD" w15:userId="S-1-5-21-1272800876-2040259582-838338798-165660"/>
  </w15:person>
  <w15:person w15:author="John Lloyd">
    <w15:presenceInfo w15:providerId="None" w15:userId="John Lloy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6C01"/>
    <w:rsid w:val="00001D3F"/>
    <w:rsid w:val="00003F0C"/>
    <w:rsid w:val="00016E8A"/>
    <w:rsid w:val="00024E1E"/>
    <w:rsid w:val="0002706B"/>
    <w:rsid w:val="00027F25"/>
    <w:rsid w:val="00034FC6"/>
    <w:rsid w:val="0004187F"/>
    <w:rsid w:val="00042EA2"/>
    <w:rsid w:val="000518F6"/>
    <w:rsid w:val="00062788"/>
    <w:rsid w:val="00062FAE"/>
    <w:rsid w:val="00063E72"/>
    <w:rsid w:val="00064ACA"/>
    <w:rsid w:val="00066362"/>
    <w:rsid w:val="0006693D"/>
    <w:rsid w:val="0007001E"/>
    <w:rsid w:val="000711A1"/>
    <w:rsid w:val="000718A4"/>
    <w:rsid w:val="0007427C"/>
    <w:rsid w:val="00074C1A"/>
    <w:rsid w:val="00074CD0"/>
    <w:rsid w:val="00075EF7"/>
    <w:rsid w:val="0007631F"/>
    <w:rsid w:val="00076C0D"/>
    <w:rsid w:val="00082353"/>
    <w:rsid w:val="00082BB1"/>
    <w:rsid w:val="00083E4E"/>
    <w:rsid w:val="00087F5A"/>
    <w:rsid w:val="00090158"/>
    <w:rsid w:val="00096418"/>
    <w:rsid w:val="000A4F92"/>
    <w:rsid w:val="000B154C"/>
    <w:rsid w:val="000B414D"/>
    <w:rsid w:val="000B4C96"/>
    <w:rsid w:val="000B7F6C"/>
    <w:rsid w:val="000C06D1"/>
    <w:rsid w:val="000C3FE2"/>
    <w:rsid w:val="000C6DF9"/>
    <w:rsid w:val="000D0613"/>
    <w:rsid w:val="000D3751"/>
    <w:rsid w:val="000E318A"/>
    <w:rsid w:val="000E5198"/>
    <w:rsid w:val="000E637A"/>
    <w:rsid w:val="000F60CF"/>
    <w:rsid w:val="000F796F"/>
    <w:rsid w:val="00102249"/>
    <w:rsid w:val="00104F0E"/>
    <w:rsid w:val="001067C8"/>
    <w:rsid w:val="00107E28"/>
    <w:rsid w:val="00113196"/>
    <w:rsid w:val="001136F7"/>
    <w:rsid w:val="00117BB5"/>
    <w:rsid w:val="00120509"/>
    <w:rsid w:val="00121C63"/>
    <w:rsid w:val="001568BB"/>
    <w:rsid w:val="00160343"/>
    <w:rsid w:val="00164BE8"/>
    <w:rsid w:val="001704AE"/>
    <w:rsid w:val="0019679D"/>
    <w:rsid w:val="001A4FA4"/>
    <w:rsid w:val="001A564A"/>
    <w:rsid w:val="001A5B11"/>
    <w:rsid w:val="001A62BB"/>
    <w:rsid w:val="001A653F"/>
    <w:rsid w:val="001A6E6B"/>
    <w:rsid w:val="001A7875"/>
    <w:rsid w:val="001B14D2"/>
    <w:rsid w:val="001B3324"/>
    <w:rsid w:val="001B63A3"/>
    <w:rsid w:val="001C0318"/>
    <w:rsid w:val="001C403B"/>
    <w:rsid w:val="001D5448"/>
    <w:rsid w:val="001D5684"/>
    <w:rsid w:val="001E21B8"/>
    <w:rsid w:val="001E4649"/>
    <w:rsid w:val="001E7F2F"/>
    <w:rsid w:val="001F119D"/>
    <w:rsid w:val="001F2B21"/>
    <w:rsid w:val="001F7541"/>
    <w:rsid w:val="00211E69"/>
    <w:rsid w:val="00212718"/>
    <w:rsid w:val="00224103"/>
    <w:rsid w:val="00230F71"/>
    <w:rsid w:val="00243EFB"/>
    <w:rsid w:val="002501DF"/>
    <w:rsid w:val="00254723"/>
    <w:rsid w:val="00262D25"/>
    <w:rsid w:val="00264BFE"/>
    <w:rsid w:val="002666C8"/>
    <w:rsid w:val="00271E03"/>
    <w:rsid w:val="002721D8"/>
    <w:rsid w:val="00272869"/>
    <w:rsid w:val="00282450"/>
    <w:rsid w:val="00283B66"/>
    <w:rsid w:val="00293B7A"/>
    <w:rsid w:val="00295DE1"/>
    <w:rsid w:val="00297059"/>
    <w:rsid w:val="00297BF8"/>
    <w:rsid w:val="002B0FC9"/>
    <w:rsid w:val="002B26F2"/>
    <w:rsid w:val="002B5D69"/>
    <w:rsid w:val="002C3B4D"/>
    <w:rsid w:val="002D2086"/>
    <w:rsid w:val="002E320E"/>
    <w:rsid w:val="002F0153"/>
    <w:rsid w:val="002F0416"/>
    <w:rsid w:val="002F0F2A"/>
    <w:rsid w:val="00302C8C"/>
    <w:rsid w:val="00307CD2"/>
    <w:rsid w:val="00307D4A"/>
    <w:rsid w:val="00316D3D"/>
    <w:rsid w:val="003207DF"/>
    <w:rsid w:val="0032492B"/>
    <w:rsid w:val="00333A40"/>
    <w:rsid w:val="0033471E"/>
    <w:rsid w:val="00334868"/>
    <w:rsid w:val="003521EB"/>
    <w:rsid w:val="00353D77"/>
    <w:rsid w:val="0036263B"/>
    <w:rsid w:val="00362B4B"/>
    <w:rsid w:val="0036450C"/>
    <w:rsid w:val="00367213"/>
    <w:rsid w:val="00396B34"/>
    <w:rsid w:val="003A5868"/>
    <w:rsid w:val="003A7212"/>
    <w:rsid w:val="003B2977"/>
    <w:rsid w:val="003B584A"/>
    <w:rsid w:val="003C0F80"/>
    <w:rsid w:val="003C2767"/>
    <w:rsid w:val="003C28C2"/>
    <w:rsid w:val="003C7CEF"/>
    <w:rsid w:val="003D7922"/>
    <w:rsid w:val="003E034E"/>
    <w:rsid w:val="003E423E"/>
    <w:rsid w:val="003E4957"/>
    <w:rsid w:val="003E4EF8"/>
    <w:rsid w:val="003E502E"/>
    <w:rsid w:val="003F25EF"/>
    <w:rsid w:val="00400BEA"/>
    <w:rsid w:val="004057E4"/>
    <w:rsid w:val="004105DA"/>
    <w:rsid w:val="004163B5"/>
    <w:rsid w:val="00422311"/>
    <w:rsid w:val="0042245E"/>
    <w:rsid w:val="00441A79"/>
    <w:rsid w:val="004519A2"/>
    <w:rsid w:val="004555E0"/>
    <w:rsid w:val="00455911"/>
    <w:rsid w:val="004615AE"/>
    <w:rsid w:val="0047167D"/>
    <w:rsid w:val="0047295D"/>
    <w:rsid w:val="00472B8D"/>
    <w:rsid w:val="004738B0"/>
    <w:rsid w:val="00475D13"/>
    <w:rsid w:val="00476BD8"/>
    <w:rsid w:val="00490986"/>
    <w:rsid w:val="00493C83"/>
    <w:rsid w:val="00494739"/>
    <w:rsid w:val="0049657C"/>
    <w:rsid w:val="00497027"/>
    <w:rsid w:val="004A1EA1"/>
    <w:rsid w:val="004B1078"/>
    <w:rsid w:val="004B36AC"/>
    <w:rsid w:val="004B4398"/>
    <w:rsid w:val="004C6244"/>
    <w:rsid w:val="004C7DBD"/>
    <w:rsid w:val="004D083D"/>
    <w:rsid w:val="004D5EC5"/>
    <w:rsid w:val="004D7F73"/>
    <w:rsid w:val="004E4DBA"/>
    <w:rsid w:val="004E6753"/>
    <w:rsid w:val="004F5CC2"/>
    <w:rsid w:val="004F6CF1"/>
    <w:rsid w:val="00501EB3"/>
    <w:rsid w:val="00504559"/>
    <w:rsid w:val="00506511"/>
    <w:rsid w:val="005077DE"/>
    <w:rsid w:val="00513398"/>
    <w:rsid w:val="00526253"/>
    <w:rsid w:val="00552F2D"/>
    <w:rsid w:val="00564FD0"/>
    <w:rsid w:val="00565E91"/>
    <w:rsid w:val="005667BF"/>
    <w:rsid w:val="0057127D"/>
    <w:rsid w:val="005742F2"/>
    <w:rsid w:val="0057510B"/>
    <w:rsid w:val="00576653"/>
    <w:rsid w:val="00593F48"/>
    <w:rsid w:val="0059432A"/>
    <w:rsid w:val="00596554"/>
    <w:rsid w:val="005A0911"/>
    <w:rsid w:val="005B2474"/>
    <w:rsid w:val="005C3D70"/>
    <w:rsid w:val="005D6704"/>
    <w:rsid w:val="005D6A28"/>
    <w:rsid w:val="005F2629"/>
    <w:rsid w:val="005F7E55"/>
    <w:rsid w:val="00604615"/>
    <w:rsid w:val="00611CF3"/>
    <w:rsid w:val="006137C0"/>
    <w:rsid w:val="00627362"/>
    <w:rsid w:val="006307D3"/>
    <w:rsid w:val="00636191"/>
    <w:rsid w:val="00643078"/>
    <w:rsid w:val="00652388"/>
    <w:rsid w:val="00654427"/>
    <w:rsid w:val="00661E67"/>
    <w:rsid w:val="00661EB9"/>
    <w:rsid w:val="00675E66"/>
    <w:rsid w:val="006813FB"/>
    <w:rsid w:val="00682233"/>
    <w:rsid w:val="00684578"/>
    <w:rsid w:val="006878A6"/>
    <w:rsid w:val="00693D46"/>
    <w:rsid w:val="00694BAF"/>
    <w:rsid w:val="006974D6"/>
    <w:rsid w:val="006976AD"/>
    <w:rsid w:val="006A7C79"/>
    <w:rsid w:val="006B422D"/>
    <w:rsid w:val="006B4420"/>
    <w:rsid w:val="006B4C93"/>
    <w:rsid w:val="006B4DDB"/>
    <w:rsid w:val="006B70E5"/>
    <w:rsid w:val="006C51CF"/>
    <w:rsid w:val="006C6907"/>
    <w:rsid w:val="006D1DA6"/>
    <w:rsid w:val="006D400C"/>
    <w:rsid w:val="006D6161"/>
    <w:rsid w:val="006E2FC1"/>
    <w:rsid w:val="006F535A"/>
    <w:rsid w:val="006F6062"/>
    <w:rsid w:val="007002B3"/>
    <w:rsid w:val="00701921"/>
    <w:rsid w:val="007026E2"/>
    <w:rsid w:val="00710D95"/>
    <w:rsid w:val="007149FA"/>
    <w:rsid w:val="0071661B"/>
    <w:rsid w:val="00730536"/>
    <w:rsid w:val="00730942"/>
    <w:rsid w:val="0073131F"/>
    <w:rsid w:val="00741751"/>
    <w:rsid w:val="00747272"/>
    <w:rsid w:val="007520FD"/>
    <w:rsid w:val="00755853"/>
    <w:rsid w:val="007576B5"/>
    <w:rsid w:val="00760564"/>
    <w:rsid w:val="00761B34"/>
    <w:rsid w:val="00776750"/>
    <w:rsid w:val="00777385"/>
    <w:rsid w:val="00783779"/>
    <w:rsid w:val="007843B1"/>
    <w:rsid w:val="00784BFD"/>
    <w:rsid w:val="007901FA"/>
    <w:rsid w:val="00792770"/>
    <w:rsid w:val="00796691"/>
    <w:rsid w:val="00796C97"/>
    <w:rsid w:val="007A3A12"/>
    <w:rsid w:val="007A56BE"/>
    <w:rsid w:val="007A665C"/>
    <w:rsid w:val="007A7B74"/>
    <w:rsid w:val="007B13DF"/>
    <w:rsid w:val="007B18D9"/>
    <w:rsid w:val="007B5CB2"/>
    <w:rsid w:val="007C3805"/>
    <w:rsid w:val="007C4A0B"/>
    <w:rsid w:val="007C513F"/>
    <w:rsid w:val="007C5360"/>
    <w:rsid w:val="007D5F3C"/>
    <w:rsid w:val="007E222D"/>
    <w:rsid w:val="007E5064"/>
    <w:rsid w:val="007F23CE"/>
    <w:rsid w:val="00804250"/>
    <w:rsid w:val="0081215F"/>
    <w:rsid w:val="00814E3D"/>
    <w:rsid w:val="00825591"/>
    <w:rsid w:val="00830885"/>
    <w:rsid w:val="00831BA6"/>
    <w:rsid w:val="00837281"/>
    <w:rsid w:val="00854968"/>
    <w:rsid w:val="00855404"/>
    <w:rsid w:val="0085576A"/>
    <w:rsid w:val="00872D46"/>
    <w:rsid w:val="0087432B"/>
    <w:rsid w:val="00876666"/>
    <w:rsid w:val="00877B22"/>
    <w:rsid w:val="00877BDC"/>
    <w:rsid w:val="0088084F"/>
    <w:rsid w:val="00881162"/>
    <w:rsid w:val="00887C6D"/>
    <w:rsid w:val="00890970"/>
    <w:rsid w:val="00890AB6"/>
    <w:rsid w:val="0089121B"/>
    <w:rsid w:val="008A02F0"/>
    <w:rsid w:val="008A4B4E"/>
    <w:rsid w:val="008C1005"/>
    <w:rsid w:val="008C7609"/>
    <w:rsid w:val="008E6BF5"/>
    <w:rsid w:val="008F344C"/>
    <w:rsid w:val="009100E8"/>
    <w:rsid w:val="00914756"/>
    <w:rsid w:val="009160B0"/>
    <w:rsid w:val="00941070"/>
    <w:rsid w:val="0094478B"/>
    <w:rsid w:val="00945052"/>
    <w:rsid w:val="009459FC"/>
    <w:rsid w:val="0096579F"/>
    <w:rsid w:val="00967DB9"/>
    <w:rsid w:val="00973099"/>
    <w:rsid w:val="0097409A"/>
    <w:rsid w:val="00976574"/>
    <w:rsid w:val="00976B69"/>
    <w:rsid w:val="00980334"/>
    <w:rsid w:val="00981796"/>
    <w:rsid w:val="00993913"/>
    <w:rsid w:val="00993DC7"/>
    <w:rsid w:val="009A3F70"/>
    <w:rsid w:val="009A48EF"/>
    <w:rsid w:val="009A61AA"/>
    <w:rsid w:val="009A69C0"/>
    <w:rsid w:val="009A6D87"/>
    <w:rsid w:val="009A70B1"/>
    <w:rsid w:val="009B57B5"/>
    <w:rsid w:val="009C505A"/>
    <w:rsid w:val="009C6749"/>
    <w:rsid w:val="009E291A"/>
    <w:rsid w:val="009E3892"/>
    <w:rsid w:val="009F6025"/>
    <w:rsid w:val="00A22C12"/>
    <w:rsid w:val="00A36C26"/>
    <w:rsid w:val="00A412F8"/>
    <w:rsid w:val="00A446E8"/>
    <w:rsid w:val="00A5021A"/>
    <w:rsid w:val="00A532BF"/>
    <w:rsid w:val="00A639A3"/>
    <w:rsid w:val="00A678D0"/>
    <w:rsid w:val="00A7071A"/>
    <w:rsid w:val="00A72DE0"/>
    <w:rsid w:val="00A759C7"/>
    <w:rsid w:val="00A7629D"/>
    <w:rsid w:val="00A80798"/>
    <w:rsid w:val="00A841CB"/>
    <w:rsid w:val="00A860DE"/>
    <w:rsid w:val="00A91D7A"/>
    <w:rsid w:val="00A92344"/>
    <w:rsid w:val="00AA3299"/>
    <w:rsid w:val="00AA565B"/>
    <w:rsid w:val="00AB435F"/>
    <w:rsid w:val="00AB6D8C"/>
    <w:rsid w:val="00AC17EE"/>
    <w:rsid w:val="00AC61A2"/>
    <w:rsid w:val="00AD05F2"/>
    <w:rsid w:val="00AD1B92"/>
    <w:rsid w:val="00AD29A3"/>
    <w:rsid w:val="00AD6BE3"/>
    <w:rsid w:val="00AF4251"/>
    <w:rsid w:val="00B00778"/>
    <w:rsid w:val="00B00F24"/>
    <w:rsid w:val="00B079D2"/>
    <w:rsid w:val="00B12A9C"/>
    <w:rsid w:val="00B37E5F"/>
    <w:rsid w:val="00B431F9"/>
    <w:rsid w:val="00B432DF"/>
    <w:rsid w:val="00B44133"/>
    <w:rsid w:val="00B44AE2"/>
    <w:rsid w:val="00B46200"/>
    <w:rsid w:val="00B620C9"/>
    <w:rsid w:val="00B70315"/>
    <w:rsid w:val="00B70B18"/>
    <w:rsid w:val="00B71F19"/>
    <w:rsid w:val="00B744AF"/>
    <w:rsid w:val="00B8031A"/>
    <w:rsid w:val="00B81619"/>
    <w:rsid w:val="00B817D7"/>
    <w:rsid w:val="00B9181B"/>
    <w:rsid w:val="00BA61C2"/>
    <w:rsid w:val="00BB0EEF"/>
    <w:rsid w:val="00BB3EC9"/>
    <w:rsid w:val="00BB5C27"/>
    <w:rsid w:val="00BC4B27"/>
    <w:rsid w:val="00BC6A99"/>
    <w:rsid w:val="00BE5EBB"/>
    <w:rsid w:val="00C0196E"/>
    <w:rsid w:val="00C04811"/>
    <w:rsid w:val="00C075C1"/>
    <w:rsid w:val="00C235AC"/>
    <w:rsid w:val="00C33833"/>
    <w:rsid w:val="00C37F5A"/>
    <w:rsid w:val="00C4452E"/>
    <w:rsid w:val="00C46181"/>
    <w:rsid w:val="00C57926"/>
    <w:rsid w:val="00C61C83"/>
    <w:rsid w:val="00C63498"/>
    <w:rsid w:val="00C6470F"/>
    <w:rsid w:val="00C668AB"/>
    <w:rsid w:val="00C72A07"/>
    <w:rsid w:val="00C754DB"/>
    <w:rsid w:val="00C76BB4"/>
    <w:rsid w:val="00C810EE"/>
    <w:rsid w:val="00C83368"/>
    <w:rsid w:val="00C83A2B"/>
    <w:rsid w:val="00C92F7A"/>
    <w:rsid w:val="00CA2D62"/>
    <w:rsid w:val="00CB7277"/>
    <w:rsid w:val="00CC47BD"/>
    <w:rsid w:val="00CC7F8D"/>
    <w:rsid w:val="00CE13AF"/>
    <w:rsid w:val="00D03443"/>
    <w:rsid w:val="00D16854"/>
    <w:rsid w:val="00D218B2"/>
    <w:rsid w:val="00D21D6E"/>
    <w:rsid w:val="00D333A1"/>
    <w:rsid w:val="00D33927"/>
    <w:rsid w:val="00D43BC0"/>
    <w:rsid w:val="00D50082"/>
    <w:rsid w:val="00D54AD2"/>
    <w:rsid w:val="00D55EF4"/>
    <w:rsid w:val="00D571D1"/>
    <w:rsid w:val="00D57459"/>
    <w:rsid w:val="00D6266F"/>
    <w:rsid w:val="00D62C72"/>
    <w:rsid w:val="00D72118"/>
    <w:rsid w:val="00D83F2B"/>
    <w:rsid w:val="00D865DE"/>
    <w:rsid w:val="00D87582"/>
    <w:rsid w:val="00D87CC1"/>
    <w:rsid w:val="00D90D3B"/>
    <w:rsid w:val="00D955D5"/>
    <w:rsid w:val="00DA1231"/>
    <w:rsid w:val="00DA13A7"/>
    <w:rsid w:val="00DA6035"/>
    <w:rsid w:val="00DB10A9"/>
    <w:rsid w:val="00DB2BEA"/>
    <w:rsid w:val="00DB70BD"/>
    <w:rsid w:val="00DC0B46"/>
    <w:rsid w:val="00DC7C18"/>
    <w:rsid w:val="00DE03EA"/>
    <w:rsid w:val="00DE0C1F"/>
    <w:rsid w:val="00DE16DE"/>
    <w:rsid w:val="00DE2010"/>
    <w:rsid w:val="00DE4287"/>
    <w:rsid w:val="00DF1153"/>
    <w:rsid w:val="00DF1158"/>
    <w:rsid w:val="00DF4C33"/>
    <w:rsid w:val="00DF5C33"/>
    <w:rsid w:val="00E06232"/>
    <w:rsid w:val="00E10310"/>
    <w:rsid w:val="00E10F12"/>
    <w:rsid w:val="00E15854"/>
    <w:rsid w:val="00E249F1"/>
    <w:rsid w:val="00E35FE2"/>
    <w:rsid w:val="00E36C01"/>
    <w:rsid w:val="00E37CEB"/>
    <w:rsid w:val="00E41A69"/>
    <w:rsid w:val="00E72A3C"/>
    <w:rsid w:val="00E732B5"/>
    <w:rsid w:val="00E74A52"/>
    <w:rsid w:val="00E814FD"/>
    <w:rsid w:val="00E85F66"/>
    <w:rsid w:val="00EB1214"/>
    <w:rsid w:val="00EB3FB6"/>
    <w:rsid w:val="00EB4550"/>
    <w:rsid w:val="00EB4CC5"/>
    <w:rsid w:val="00EC1A0B"/>
    <w:rsid w:val="00ED0BAF"/>
    <w:rsid w:val="00ED3C81"/>
    <w:rsid w:val="00ED43C9"/>
    <w:rsid w:val="00EE1A18"/>
    <w:rsid w:val="00EF4F22"/>
    <w:rsid w:val="00EF5A13"/>
    <w:rsid w:val="00F02E8A"/>
    <w:rsid w:val="00F04785"/>
    <w:rsid w:val="00F05183"/>
    <w:rsid w:val="00F073BC"/>
    <w:rsid w:val="00F10BBD"/>
    <w:rsid w:val="00F12CA3"/>
    <w:rsid w:val="00F17127"/>
    <w:rsid w:val="00F1715C"/>
    <w:rsid w:val="00F1759D"/>
    <w:rsid w:val="00F175F5"/>
    <w:rsid w:val="00F22E93"/>
    <w:rsid w:val="00F30E1F"/>
    <w:rsid w:val="00F45ABC"/>
    <w:rsid w:val="00F47918"/>
    <w:rsid w:val="00F520C8"/>
    <w:rsid w:val="00F549F0"/>
    <w:rsid w:val="00F54B24"/>
    <w:rsid w:val="00F652B6"/>
    <w:rsid w:val="00F703A5"/>
    <w:rsid w:val="00F70719"/>
    <w:rsid w:val="00F75B1E"/>
    <w:rsid w:val="00F75B85"/>
    <w:rsid w:val="00F836FF"/>
    <w:rsid w:val="00F8442D"/>
    <w:rsid w:val="00F868B9"/>
    <w:rsid w:val="00F91789"/>
    <w:rsid w:val="00F91952"/>
    <w:rsid w:val="00F930F7"/>
    <w:rsid w:val="00F960B0"/>
    <w:rsid w:val="00FB1831"/>
    <w:rsid w:val="00FB650F"/>
    <w:rsid w:val="00FC0FA0"/>
    <w:rsid w:val="00FC46E3"/>
    <w:rsid w:val="00FD0717"/>
    <w:rsid w:val="00FD4160"/>
    <w:rsid w:val="00FD7423"/>
    <w:rsid w:val="00FF67EE"/>
    <w:rsid w:val="00FF7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D77A9"/>
  <w15:docId w15:val="{CE68D062-FDBD-4A5D-8E65-CB5CD33FC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297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5EBB"/>
    <w:rPr>
      <w:color w:val="0000FF" w:themeColor="hyperlink"/>
      <w:u w:val="single"/>
    </w:rPr>
  </w:style>
  <w:style w:type="character" w:styleId="CommentReference">
    <w:name w:val="annotation reference"/>
    <w:basedOn w:val="DefaultParagraphFont"/>
    <w:uiPriority w:val="99"/>
    <w:semiHidden/>
    <w:unhideWhenUsed/>
    <w:rsid w:val="002C3B4D"/>
    <w:rPr>
      <w:sz w:val="16"/>
      <w:szCs w:val="16"/>
    </w:rPr>
  </w:style>
  <w:style w:type="paragraph" w:styleId="CommentText">
    <w:name w:val="annotation text"/>
    <w:basedOn w:val="Normal"/>
    <w:link w:val="CommentTextChar"/>
    <w:uiPriority w:val="99"/>
    <w:semiHidden/>
    <w:unhideWhenUsed/>
    <w:rsid w:val="002C3B4D"/>
    <w:pPr>
      <w:spacing w:after="20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2C3B4D"/>
    <w:rPr>
      <w:sz w:val="20"/>
      <w:szCs w:val="20"/>
    </w:rPr>
  </w:style>
  <w:style w:type="paragraph" w:styleId="CommentSubject">
    <w:name w:val="annotation subject"/>
    <w:basedOn w:val="CommentText"/>
    <w:next w:val="CommentText"/>
    <w:link w:val="CommentSubjectChar"/>
    <w:uiPriority w:val="99"/>
    <w:semiHidden/>
    <w:unhideWhenUsed/>
    <w:rsid w:val="002C3B4D"/>
    <w:rPr>
      <w:b/>
      <w:bCs/>
    </w:rPr>
  </w:style>
  <w:style w:type="character" w:customStyle="1" w:styleId="CommentSubjectChar">
    <w:name w:val="Comment Subject Char"/>
    <w:basedOn w:val="CommentTextChar"/>
    <w:link w:val="CommentSubject"/>
    <w:uiPriority w:val="99"/>
    <w:semiHidden/>
    <w:rsid w:val="002C3B4D"/>
    <w:rPr>
      <w:b/>
      <w:bCs/>
      <w:sz w:val="20"/>
      <w:szCs w:val="20"/>
    </w:rPr>
  </w:style>
  <w:style w:type="paragraph" w:styleId="BalloonText">
    <w:name w:val="Balloon Text"/>
    <w:basedOn w:val="Normal"/>
    <w:link w:val="BalloonTextChar"/>
    <w:uiPriority w:val="99"/>
    <w:semiHidden/>
    <w:unhideWhenUsed/>
    <w:rsid w:val="002C3B4D"/>
    <w:rPr>
      <w:rFonts w:eastAsiaTheme="minorHAnsi"/>
      <w:sz w:val="26"/>
      <w:szCs w:val="26"/>
    </w:rPr>
  </w:style>
  <w:style w:type="character" w:customStyle="1" w:styleId="BalloonTextChar">
    <w:name w:val="Balloon Text Char"/>
    <w:basedOn w:val="DefaultParagraphFont"/>
    <w:link w:val="BalloonText"/>
    <w:uiPriority w:val="99"/>
    <w:semiHidden/>
    <w:rsid w:val="002C3B4D"/>
    <w:rPr>
      <w:rFonts w:ascii="Times New Roman" w:hAnsi="Times New Roman" w:cs="Times New Roman"/>
      <w:sz w:val="26"/>
      <w:szCs w:val="26"/>
    </w:rPr>
  </w:style>
  <w:style w:type="table" w:styleId="TableGrid">
    <w:name w:val="Table Grid"/>
    <w:basedOn w:val="TableNormal"/>
    <w:uiPriority w:val="59"/>
    <w:rsid w:val="003B2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B2977"/>
    <w:pPr>
      <w:spacing w:after="200"/>
    </w:pPr>
    <w:rPr>
      <w:i/>
      <w:iCs/>
      <w:color w:val="1F497D" w:themeColor="text2"/>
      <w:sz w:val="18"/>
      <w:szCs w:val="18"/>
    </w:rPr>
  </w:style>
  <w:style w:type="character" w:customStyle="1" w:styleId="hithilite">
    <w:name w:val="hithilite"/>
    <w:basedOn w:val="DefaultParagraphFont"/>
    <w:rsid w:val="007A7B74"/>
  </w:style>
  <w:style w:type="paragraph" w:customStyle="1" w:styleId="frfield">
    <w:name w:val="fr_field"/>
    <w:basedOn w:val="Normal"/>
    <w:rsid w:val="007A7B74"/>
    <w:pPr>
      <w:spacing w:before="100" w:beforeAutospacing="1" w:after="100" w:afterAutospacing="1"/>
    </w:pPr>
  </w:style>
  <w:style w:type="character" w:customStyle="1" w:styleId="frlabel">
    <w:name w:val="fr_label"/>
    <w:basedOn w:val="DefaultParagraphFont"/>
    <w:rsid w:val="007A7B74"/>
  </w:style>
  <w:style w:type="paragraph" w:customStyle="1" w:styleId="sourcetitle">
    <w:name w:val="sourcetitle"/>
    <w:basedOn w:val="Normal"/>
    <w:rsid w:val="007A7B74"/>
    <w:pPr>
      <w:spacing w:before="100" w:beforeAutospacing="1" w:after="100" w:afterAutospacing="1"/>
    </w:pPr>
  </w:style>
  <w:style w:type="paragraph" w:styleId="Revision">
    <w:name w:val="Revision"/>
    <w:hidden/>
    <w:uiPriority w:val="99"/>
    <w:semiHidden/>
    <w:rsid w:val="00D218B2"/>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682673">
      <w:bodyDiv w:val="1"/>
      <w:marLeft w:val="0"/>
      <w:marRight w:val="0"/>
      <w:marTop w:val="0"/>
      <w:marBottom w:val="0"/>
      <w:divBdr>
        <w:top w:val="none" w:sz="0" w:space="0" w:color="auto"/>
        <w:left w:val="none" w:sz="0" w:space="0" w:color="auto"/>
        <w:bottom w:val="none" w:sz="0" w:space="0" w:color="auto"/>
        <w:right w:val="none" w:sz="0" w:space="0" w:color="auto"/>
      </w:divBdr>
      <w:divsChild>
        <w:div w:id="477920463">
          <w:marLeft w:val="0"/>
          <w:marRight w:val="0"/>
          <w:marTop w:val="0"/>
          <w:marBottom w:val="0"/>
          <w:divBdr>
            <w:top w:val="none" w:sz="0" w:space="0" w:color="auto"/>
            <w:left w:val="none" w:sz="0" w:space="0" w:color="auto"/>
            <w:bottom w:val="none" w:sz="0" w:space="0" w:color="auto"/>
            <w:right w:val="none" w:sz="0" w:space="0" w:color="auto"/>
          </w:divBdr>
        </w:div>
        <w:div w:id="771243228">
          <w:marLeft w:val="0"/>
          <w:marRight w:val="0"/>
          <w:marTop w:val="0"/>
          <w:marBottom w:val="0"/>
          <w:divBdr>
            <w:top w:val="none" w:sz="0" w:space="0" w:color="auto"/>
            <w:left w:val="none" w:sz="0" w:space="0" w:color="auto"/>
            <w:bottom w:val="none" w:sz="0" w:space="0" w:color="auto"/>
            <w:right w:val="none" w:sz="0" w:space="0" w:color="auto"/>
          </w:divBdr>
        </w:div>
        <w:div w:id="1701470531">
          <w:marLeft w:val="0"/>
          <w:marRight w:val="0"/>
          <w:marTop w:val="0"/>
          <w:marBottom w:val="0"/>
          <w:divBdr>
            <w:top w:val="none" w:sz="0" w:space="0" w:color="auto"/>
            <w:left w:val="none" w:sz="0" w:space="0" w:color="auto"/>
            <w:bottom w:val="none" w:sz="0" w:space="0" w:color="auto"/>
            <w:right w:val="none" w:sz="0" w:space="0" w:color="auto"/>
          </w:divBdr>
        </w:div>
        <w:div w:id="1837568832">
          <w:marLeft w:val="0"/>
          <w:marRight w:val="0"/>
          <w:marTop w:val="0"/>
          <w:marBottom w:val="0"/>
          <w:divBdr>
            <w:top w:val="none" w:sz="0" w:space="0" w:color="auto"/>
            <w:left w:val="none" w:sz="0" w:space="0" w:color="auto"/>
            <w:bottom w:val="none" w:sz="0" w:space="0" w:color="auto"/>
            <w:right w:val="none" w:sz="0" w:space="0" w:color="auto"/>
          </w:divBdr>
        </w:div>
      </w:divsChild>
    </w:div>
    <w:div w:id="471364956">
      <w:bodyDiv w:val="1"/>
      <w:marLeft w:val="0"/>
      <w:marRight w:val="0"/>
      <w:marTop w:val="0"/>
      <w:marBottom w:val="0"/>
      <w:divBdr>
        <w:top w:val="none" w:sz="0" w:space="0" w:color="auto"/>
        <w:left w:val="none" w:sz="0" w:space="0" w:color="auto"/>
        <w:bottom w:val="none" w:sz="0" w:space="0" w:color="auto"/>
        <w:right w:val="none" w:sz="0" w:space="0" w:color="auto"/>
      </w:divBdr>
      <w:divsChild>
        <w:div w:id="91318367">
          <w:marLeft w:val="0"/>
          <w:marRight w:val="0"/>
          <w:marTop w:val="0"/>
          <w:marBottom w:val="0"/>
          <w:divBdr>
            <w:top w:val="none" w:sz="0" w:space="0" w:color="auto"/>
            <w:left w:val="none" w:sz="0" w:space="0" w:color="auto"/>
            <w:bottom w:val="none" w:sz="0" w:space="0" w:color="auto"/>
            <w:right w:val="none" w:sz="0" w:space="0" w:color="auto"/>
          </w:divBdr>
          <w:divsChild>
            <w:div w:id="144372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43819">
      <w:bodyDiv w:val="1"/>
      <w:marLeft w:val="0"/>
      <w:marRight w:val="0"/>
      <w:marTop w:val="0"/>
      <w:marBottom w:val="0"/>
      <w:divBdr>
        <w:top w:val="none" w:sz="0" w:space="0" w:color="auto"/>
        <w:left w:val="none" w:sz="0" w:space="0" w:color="auto"/>
        <w:bottom w:val="none" w:sz="0" w:space="0" w:color="auto"/>
        <w:right w:val="none" w:sz="0" w:space="0" w:color="auto"/>
      </w:divBdr>
      <w:divsChild>
        <w:div w:id="280040777">
          <w:marLeft w:val="0"/>
          <w:marRight w:val="0"/>
          <w:marTop w:val="0"/>
          <w:marBottom w:val="0"/>
          <w:divBdr>
            <w:top w:val="none" w:sz="0" w:space="0" w:color="auto"/>
            <w:left w:val="none" w:sz="0" w:space="0" w:color="auto"/>
            <w:bottom w:val="none" w:sz="0" w:space="0" w:color="auto"/>
            <w:right w:val="none" w:sz="0" w:space="0" w:color="auto"/>
          </w:divBdr>
        </w:div>
        <w:div w:id="565188235">
          <w:marLeft w:val="0"/>
          <w:marRight w:val="0"/>
          <w:marTop w:val="0"/>
          <w:marBottom w:val="0"/>
          <w:divBdr>
            <w:top w:val="none" w:sz="0" w:space="0" w:color="auto"/>
            <w:left w:val="none" w:sz="0" w:space="0" w:color="auto"/>
            <w:bottom w:val="none" w:sz="0" w:space="0" w:color="auto"/>
            <w:right w:val="none" w:sz="0" w:space="0" w:color="auto"/>
          </w:divBdr>
        </w:div>
        <w:div w:id="1909342915">
          <w:marLeft w:val="0"/>
          <w:marRight w:val="0"/>
          <w:marTop w:val="0"/>
          <w:marBottom w:val="0"/>
          <w:divBdr>
            <w:top w:val="none" w:sz="0" w:space="0" w:color="auto"/>
            <w:left w:val="none" w:sz="0" w:space="0" w:color="auto"/>
            <w:bottom w:val="none" w:sz="0" w:space="0" w:color="auto"/>
            <w:right w:val="none" w:sz="0" w:space="0" w:color="auto"/>
          </w:divBdr>
        </w:div>
        <w:div w:id="1039162818">
          <w:marLeft w:val="0"/>
          <w:marRight w:val="0"/>
          <w:marTop w:val="0"/>
          <w:marBottom w:val="0"/>
          <w:divBdr>
            <w:top w:val="none" w:sz="0" w:space="0" w:color="auto"/>
            <w:left w:val="none" w:sz="0" w:space="0" w:color="auto"/>
            <w:bottom w:val="none" w:sz="0" w:space="0" w:color="auto"/>
            <w:right w:val="none" w:sz="0" w:space="0" w:color="auto"/>
          </w:divBdr>
        </w:div>
        <w:div w:id="178736088">
          <w:marLeft w:val="0"/>
          <w:marRight w:val="0"/>
          <w:marTop w:val="0"/>
          <w:marBottom w:val="0"/>
          <w:divBdr>
            <w:top w:val="none" w:sz="0" w:space="0" w:color="auto"/>
            <w:left w:val="none" w:sz="0" w:space="0" w:color="auto"/>
            <w:bottom w:val="none" w:sz="0" w:space="0" w:color="auto"/>
            <w:right w:val="none" w:sz="0" w:space="0" w:color="auto"/>
          </w:divBdr>
        </w:div>
      </w:divsChild>
    </w:div>
    <w:div w:id="1189180002">
      <w:bodyDiv w:val="1"/>
      <w:marLeft w:val="0"/>
      <w:marRight w:val="0"/>
      <w:marTop w:val="0"/>
      <w:marBottom w:val="0"/>
      <w:divBdr>
        <w:top w:val="none" w:sz="0" w:space="0" w:color="auto"/>
        <w:left w:val="none" w:sz="0" w:space="0" w:color="auto"/>
        <w:bottom w:val="none" w:sz="0" w:space="0" w:color="auto"/>
        <w:right w:val="none" w:sz="0" w:space="0" w:color="auto"/>
      </w:divBdr>
      <w:divsChild>
        <w:div w:id="1442803851">
          <w:marLeft w:val="0"/>
          <w:marRight w:val="0"/>
          <w:marTop w:val="0"/>
          <w:marBottom w:val="0"/>
          <w:divBdr>
            <w:top w:val="none" w:sz="0" w:space="0" w:color="auto"/>
            <w:left w:val="none" w:sz="0" w:space="0" w:color="auto"/>
            <w:bottom w:val="none" w:sz="0" w:space="0" w:color="auto"/>
            <w:right w:val="none" w:sz="0" w:space="0" w:color="auto"/>
          </w:divBdr>
        </w:div>
        <w:div w:id="753628364">
          <w:marLeft w:val="0"/>
          <w:marRight w:val="0"/>
          <w:marTop w:val="0"/>
          <w:marBottom w:val="0"/>
          <w:divBdr>
            <w:top w:val="none" w:sz="0" w:space="0" w:color="auto"/>
            <w:left w:val="none" w:sz="0" w:space="0" w:color="auto"/>
            <w:bottom w:val="none" w:sz="0" w:space="0" w:color="auto"/>
            <w:right w:val="none" w:sz="0" w:space="0" w:color="auto"/>
          </w:divBdr>
        </w:div>
        <w:div w:id="1396779392">
          <w:marLeft w:val="0"/>
          <w:marRight w:val="0"/>
          <w:marTop w:val="0"/>
          <w:marBottom w:val="0"/>
          <w:divBdr>
            <w:top w:val="none" w:sz="0" w:space="0" w:color="auto"/>
            <w:left w:val="none" w:sz="0" w:space="0" w:color="auto"/>
            <w:bottom w:val="none" w:sz="0" w:space="0" w:color="auto"/>
            <w:right w:val="none" w:sz="0" w:space="0" w:color="auto"/>
          </w:divBdr>
        </w:div>
        <w:div w:id="763068300">
          <w:marLeft w:val="0"/>
          <w:marRight w:val="0"/>
          <w:marTop w:val="0"/>
          <w:marBottom w:val="0"/>
          <w:divBdr>
            <w:top w:val="none" w:sz="0" w:space="0" w:color="auto"/>
            <w:left w:val="none" w:sz="0" w:space="0" w:color="auto"/>
            <w:bottom w:val="none" w:sz="0" w:space="0" w:color="auto"/>
            <w:right w:val="none" w:sz="0" w:space="0" w:color="auto"/>
          </w:divBdr>
        </w:div>
      </w:divsChild>
    </w:div>
    <w:div w:id="1421953142">
      <w:bodyDiv w:val="1"/>
      <w:marLeft w:val="0"/>
      <w:marRight w:val="0"/>
      <w:marTop w:val="0"/>
      <w:marBottom w:val="0"/>
      <w:divBdr>
        <w:top w:val="none" w:sz="0" w:space="0" w:color="auto"/>
        <w:left w:val="none" w:sz="0" w:space="0" w:color="auto"/>
        <w:bottom w:val="none" w:sz="0" w:space="0" w:color="auto"/>
        <w:right w:val="none" w:sz="0" w:space="0" w:color="auto"/>
      </w:divBdr>
    </w:div>
    <w:div w:id="1426921523">
      <w:bodyDiv w:val="1"/>
      <w:marLeft w:val="0"/>
      <w:marRight w:val="0"/>
      <w:marTop w:val="0"/>
      <w:marBottom w:val="0"/>
      <w:divBdr>
        <w:top w:val="none" w:sz="0" w:space="0" w:color="auto"/>
        <w:left w:val="none" w:sz="0" w:space="0" w:color="auto"/>
        <w:bottom w:val="none" w:sz="0" w:space="0" w:color="auto"/>
        <w:right w:val="none" w:sz="0" w:space="0" w:color="auto"/>
      </w:divBdr>
      <w:divsChild>
        <w:div w:id="401802940">
          <w:marLeft w:val="0"/>
          <w:marRight w:val="0"/>
          <w:marTop w:val="0"/>
          <w:marBottom w:val="0"/>
          <w:divBdr>
            <w:top w:val="none" w:sz="0" w:space="0" w:color="auto"/>
            <w:left w:val="none" w:sz="0" w:space="0" w:color="auto"/>
            <w:bottom w:val="none" w:sz="0" w:space="0" w:color="auto"/>
            <w:right w:val="none" w:sz="0" w:space="0" w:color="auto"/>
          </w:divBdr>
        </w:div>
      </w:divsChild>
    </w:div>
    <w:div w:id="1470052209">
      <w:bodyDiv w:val="1"/>
      <w:marLeft w:val="0"/>
      <w:marRight w:val="0"/>
      <w:marTop w:val="0"/>
      <w:marBottom w:val="0"/>
      <w:divBdr>
        <w:top w:val="none" w:sz="0" w:space="0" w:color="auto"/>
        <w:left w:val="none" w:sz="0" w:space="0" w:color="auto"/>
        <w:bottom w:val="none" w:sz="0" w:space="0" w:color="auto"/>
        <w:right w:val="none" w:sz="0" w:space="0" w:color="auto"/>
      </w:divBdr>
      <w:divsChild>
        <w:div w:id="1048067273">
          <w:marLeft w:val="0"/>
          <w:marRight w:val="0"/>
          <w:marTop w:val="0"/>
          <w:marBottom w:val="0"/>
          <w:divBdr>
            <w:top w:val="none" w:sz="0" w:space="0" w:color="auto"/>
            <w:left w:val="none" w:sz="0" w:space="0" w:color="auto"/>
            <w:bottom w:val="none" w:sz="0" w:space="0" w:color="auto"/>
            <w:right w:val="none" w:sz="0" w:space="0" w:color="auto"/>
          </w:divBdr>
        </w:div>
        <w:div w:id="128015299">
          <w:marLeft w:val="0"/>
          <w:marRight w:val="0"/>
          <w:marTop w:val="0"/>
          <w:marBottom w:val="0"/>
          <w:divBdr>
            <w:top w:val="none" w:sz="0" w:space="0" w:color="auto"/>
            <w:left w:val="none" w:sz="0" w:space="0" w:color="auto"/>
            <w:bottom w:val="none" w:sz="0" w:space="0" w:color="auto"/>
            <w:right w:val="none" w:sz="0" w:space="0" w:color="auto"/>
          </w:divBdr>
        </w:div>
        <w:div w:id="1847205015">
          <w:marLeft w:val="0"/>
          <w:marRight w:val="0"/>
          <w:marTop w:val="0"/>
          <w:marBottom w:val="0"/>
          <w:divBdr>
            <w:top w:val="none" w:sz="0" w:space="0" w:color="auto"/>
            <w:left w:val="none" w:sz="0" w:space="0" w:color="auto"/>
            <w:bottom w:val="none" w:sz="0" w:space="0" w:color="auto"/>
            <w:right w:val="none" w:sz="0" w:space="0" w:color="auto"/>
          </w:divBdr>
          <w:divsChild>
            <w:div w:id="173042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334555">
      <w:bodyDiv w:val="1"/>
      <w:marLeft w:val="0"/>
      <w:marRight w:val="0"/>
      <w:marTop w:val="0"/>
      <w:marBottom w:val="0"/>
      <w:divBdr>
        <w:top w:val="none" w:sz="0" w:space="0" w:color="auto"/>
        <w:left w:val="none" w:sz="0" w:space="0" w:color="auto"/>
        <w:bottom w:val="none" w:sz="0" w:space="0" w:color="auto"/>
        <w:right w:val="none" w:sz="0" w:space="0" w:color="auto"/>
      </w:divBdr>
      <w:divsChild>
        <w:div w:id="920984434">
          <w:marLeft w:val="0"/>
          <w:marRight w:val="0"/>
          <w:marTop w:val="0"/>
          <w:marBottom w:val="0"/>
          <w:divBdr>
            <w:top w:val="none" w:sz="0" w:space="0" w:color="auto"/>
            <w:left w:val="none" w:sz="0" w:space="0" w:color="auto"/>
            <w:bottom w:val="none" w:sz="0" w:space="0" w:color="auto"/>
            <w:right w:val="none" w:sz="0" w:space="0" w:color="auto"/>
          </w:divBdr>
        </w:div>
      </w:divsChild>
    </w:div>
    <w:div w:id="2027753261">
      <w:bodyDiv w:val="1"/>
      <w:marLeft w:val="0"/>
      <w:marRight w:val="0"/>
      <w:marTop w:val="0"/>
      <w:marBottom w:val="0"/>
      <w:divBdr>
        <w:top w:val="none" w:sz="0" w:space="0" w:color="auto"/>
        <w:left w:val="none" w:sz="0" w:space="0" w:color="auto"/>
        <w:bottom w:val="none" w:sz="0" w:space="0" w:color="auto"/>
        <w:right w:val="none" w:sz="0" w:space="0" w:color="auto"/>
      </w:divBdr>
      <w:divsChild>
        <w:div w:id="178081535">
          <w:marLeft w:val="0"/>
          <w:marRight w:val="0"/>
          <w:marTop w:val="0"/>
          <w:marBottom w:val="0"/>
          <w:divBdr>
            <w:top w:val="none" w:sz="0" w:space="0" w:color="auto"/>
            <w:left w:val="none" w:sz="0" w:space="0" w:color="auto"/>
            <w:bottom w:val="none" w:sz="0" w:space="0" w:color="auto"/>
            <w:right w:val="none" w:sz="0" w:space="0" w:color="auto"/>
          </w:divBdr>
        </w:div>
        <w:div w:id="4288150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javascript:sup_focus('addressWOS:000337643500076-2')" TargetMode="External"/><Relationship Id="rId13" Type="http://schemas.openxmlformats.org/officeDocument/2006/relationships/hyperlink" Target="http://apps.webofknowledge.com/DaisyOneClickSearch.do?product=WOS&amp;search_mode=DaisyOneClickSearch&amp;colName=WOS&amp;SID=8BO8fyHm8SONO9klvkE&amp;author_name=Pamuku,%20M&amp;dais_id=4097892&amp;excludeEventConfig=ExcludeIfFromFullRecPage" TargetMode="External"/><Relationship Id="rId18" Type="http://schemas.openxmlformats.org/officeDocument/2006/relationships/hyperlink" Target="http://apps.webofknowledge.com/DaisyOneClickSearch.do?product=WOS&amp;search_mode=DaisyOneClickSearch&amp;colName=WOS&amp;SID=7DSaOjbDmctoqdDfLIk&amp;author_name=Grontoft,%20H&amp;dais_id=13645823&amp;excludeEventConfig=ExcludeIfFromFullRecPage" TargetMode="External"/><Relationship Id="rId3" Type="http://schemas.openxmlformats.org/officeDocument/2006/relationships/hyperlink" Target="http://apps.webofknowledge.com/DaisyOneClickSearch.do?product=WOS&amp;search_mode=DaisyOneClickSearch&amp;colName=WOS&amp;SID=7DSaOjbDmctoqdDfLIk&amp;author_name=Basu,%20N&amp;dais_id=115854&amp;excludeEventConfig=ExcludeIfFromFullRecPage" TargetMode="External"/><Relationship Id="rId21" Type="http://schemas.openxmlformats.org/officeDocument/2006/relationships/hyperlink" Target="http://apps.webofknowledge.com/DaisyOneClickSearch.do?product=WOS&amp;search_mode=DaisyOneClickSearch&amp;colName=WOS&amp;SID=7DSaOjbDmctoqdDfLIk&amp;author_name=Wu,%20PP&amp;dais_id=4391528&amp;excludeEventConfig=ExcludeIfFromFullRecPage" TargetMode="External"/><Relationship Id="rId7" Type="http://schemas.openxmlformats.org/officeDocument/2006/relationships/hyperlink" Target="http://apps.webofknowledge.com/DaisyOneClickSearch.do?product=WOS&amp;search_mode=DaisyOneClickSearch&amp;colName=WOS&amp;SID=8BO8fyHm8SONO9klvkE&amp;author_name=Wolle,%20MM&amp;dais_id=6299746&amp;excludeEventConfig=ExcludeIfFromFullRecPage" TargetMode="External"/><Relationship Id="rId12" Type="http://schemas.openxmlformats.org/officeDocument/2006/relationships/hyperlink" Target="javascript:sup_focus('addressWOS:000337643500076-2')" TargetMode="External"/><Relationship Id="rId17" Type="http://schemas.openxmlformats.org/officeDocument/2006/relationships/hyperlink" Target="http://apps.webofknowledge.com/DaisyOneClickSearch.do?product=WOS&amp;search_mode=DaisyOneClickSearch&amp;colName=WOS&amp;SID=7DSaOjbDmctoqdDfLIk&amp;author_name=Bjorn,%20E&amp;dais_id=500559&amp;excludeEventConfig=ExcludeIfFromFullRecPage" TargetMode="External"/><Relationship Id="rId2" Type="http://schemas.openxmlformats.org/officeDocument/2006/relationships/hyperlink" Target="http://apps.webofknowledge.com/DaisyOneClickSearch.do?product=WOS&amp;search_mode=DaisyOneClickSearch&amp;colName=WOS&amp;SID=7DSaOjbDmctoqdDfLIk&amp;author_name=Keane,%20SE&amp;dais_id=3318476&amp;excludeEventConfig=ExcludeIfFromFullRecPage" TargetMode="External"/><Relationship Id="rId16" Type="http://schemas.openxmlformats.org/officeDocument/2006/relationships/hyperlink" Target="http://apps.webofknowledge.com/DaisyOneClickSearch.do?product=WOS&amp;search_mode=DaisyOneClickSearch&amp;colName=WOS&amp;SID=7DSaOjbDmctoqdDfLIk&amp;author_name=Catalan,%20N&amp;dais_id=2318978&amp;excludeEventConfig=ExcludeIfFromFullRecPage" TargetMode="External"/><Relationship Id="rId20" Type="http://schemas.openxmlformats.org/officeDocument/2006/relationships/hyperlink" Target="http://apps.webofknowledge.com/DaisyOneClickSearch.do?product=WOS&amp;search_mode=DaisyOneClickSearch&amp;colName=WOS&amp;SID=7DSaOjbDmctoqdDfLIk&amp;author_name=Bertilsson,%20S&amp;dais_id=274059&amp;excludeEventConfig=ExcludeIfFromFullRecPage" TargetMode="External"/><Relationship Id="rId1" Type="http://schemas.openxmlformats.org/officeDocument/2006/relationships/hyperlink" Target="http://apps.webofknowledge.com/DaisyOneClickSearch.do?product=WOS&amp;search_mode=DaisyOneClickSearch&amp;colName=WOS&amp;SID=7DSaOjbDmctoqdDfLIk&amp;author_name=Evers,%20DC&amp;dais_id=239779&amp;excludeEventConfig=ExcludeIfFromFullRecPage" TargetMode="External"/><Relationship Id="rId6" Type="http://schemas.openxmlformats.org/officeDocument/2006/relationships/hyperlink" Target="javascript:sup_focus('addressWOS:000337643500076-1')" TargetMode="External"/><Relationship Id="rId11" Type="http://schemas.openxmlformats.org/officeDocument/2006/relationships/hyperlink" Target="http://apps.webofknowledge.com/DaisyOneClickSearch.do?product=WOS&amp;search_mode=DaisyOneClickSearch&amp;colName=WOS&amp;SID=8BO8fyHm8SONO9klvkE&amp;author_name=Kingston,%20HM&amp;dais_id=586490&amp;excludeEventConfig=ExcludeIfFromFullRecPage" TargetMode="External"/><Relationship Id="rId24" Type="http://schemas.openxmlformats.org/officeDocument/2006/relationships/hyperlink" Target="http://apps.webofknowledge.com/DaisyOneClickSearch.do?product=WOS&amp;search_mode=DaisyOneClickSearch&amp;colName=WOS&amp;SID=7DSaOjbDmctoqdDfLIk&amp;author_name=Bravo,%20AG&amp;dais_id=1714977&amp;excludeEventConfig=ExcludeIfFromFullRecPage" TargetMode="External"/><Relationship Id="rId5" Type="http://schemas.openxmlformats.org/officeDocument/2006/relationships/hyperlink" Target="http://apps.webofknowledge.com/DaisyOneClickSearch.do?product=WOS&amp;search_mode=DaisyOneClickSearch&amp;colName=WOS&amp;SID=8BO8fyHm8SONO9klvkE&amp;author_name=Rahman,%20GMM&amp;dais_id=1671833&amp;excludeEventConfig=ExcludeIfFromFullRecPage" TargetMode="External"/><Relationship Id="rId15" Type="http://schemas.openxmlformats.org/officeDocument/2006/relationships/hyperlink" Target="http://apps.webofknowledge.com/DaisyOneClickSearch.do?product=WOS&amp;search_mode=DaisyOneClickSearch&amp;colName=WOS&amp;SID=7DSaOjbDmctoqdDfLIk&amp;author_name=Ortega,%20SH&amp;dais_id=8500729&amp;excludeEventConfig=ExcludeIfFromFullRecPage" TargetMode="External"/><Relationship Id="rId23" Type="http://schemas.openxmlformats.org/officeDocument/2006/relationships/hyperlink" Target="http://apps.webofknowledge.com/DaisyOneClickSearch.do?product=WOS&amp;search_mode=DaisyOneClickSearch&amp;colName=WOS&amp;SID=7DSaOjbDmctoqdDfLIk&amp;author_name=Levanoni,%20O&amp;dais_id=5647475&amp;excludeEventConfig=ExcludeIfFromFullRecPage" TargetMode="External"/><Relationship Id="rId10" Type="http://schemas.openxmlformats.org/officeDocument/2006/relationships/hyperlink" Target="javascript:sup_focus('addressWOS:000337643500076-1')" TargetMode="External"/><Relationship Id="rId19" Type="http://schemas.openxmlformats.org/officeDocument/2006/relationships/hyperlink" Target="http://apps.webofknowledge.com/DaisyOneClickSearch.do?product=WOS&amp;search_mode=DaisyOneClickSearch&amp;colName=WOS&amp;SID=7DSaOjbDmctoqdDfLIk&amp;author_name=Hilmarsson,%20TG&amp;dais_id=9071102&amp;excludeEventConfig=ExcludeIfFromFullRecPage" TargetMode="External"/><Relationship Id="rId4" Type="http://schemas.openxmlformats.org/officeDocument/2006/relationships/hyperlink" Target="http://apps.webofknowledge.com/DaisyOneClickSearch.do?product=WOS&amp;search_mode=DaisyOneClickSearch&amp;colName=WOS&amp;SID=7DSaOjbDmctoqdDfLIk&amp;author_name=Buck,%20D&amp;dais_id=1826653&amp;excludeEventConfig=ExcludeIfFromFullRecPage" TargetMode="External"/><Relationship Id="rId9" Type="http://schemas.openxmlformats.org/officeDocument/2006/relationships/hyperlink" Target="http://apps.webofknowledge.com/DaisyOneClickSearch.do?product=WOS&amp;search_mode=DaisyOneClickSearch&amp;colName=WOS&amp;SID=8BO8fyHm8SONO9klvkE&amp;author_name=Fahrenholz,%20T&amp;dais_id=2187911&amp;excludeEventConfig=ExcludeIfFromFullRecPage" TargetMode="External"/><Relationship Id="rId14" Type="http://schemas.openxmlformats.org/officeDocument/2006/relationships/hyperlink" Target="javascript:sup_focus('addressWOS:000337643500076-1')" TargetMode="External"/><Relationship Id="rId22" Type="http://schemas.openxmlformats.org/officeDocument/2006/relationships/hyperlink" Target="http://apps.webofknowledge.com/DaisyOneClickSearch.do?product=WOS&amp;search_mode=DaisyOneClickSearch&amp;colName=WOS&amp;SID=7DSaOjbDmctoqdDfLIk&amp;author_name=Bishop,%20K&amp;dais_id=85565&amp;excludeEventConfig=ExcludeIfFromFullRecPage"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DD51E2-3F93-F644-95E0-4C820F28C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29</Pages>
  <Words>8375</Words>
  <Characters>47741</Characters>
  <Application>Microsoft Office Word</Application>
  <DocSecurity>0</DocSecurity>
  <Lines>397</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SDF</dc:creator>
  <cp:lastModifiedBy>John Lloyd</cp:lastModifiedBy>
  <cp:revision>2</cp:revision>
  <dcterms:created xsi:type="dcterms:W3CDTF">2018-11-14T21:57:00Z</dcterms:created>
  <dcterms:modified xsi:type="dcterms:W3CDTF">2018-11-14T21:57:00Z</dcterms:modified>
</cp:coreProperties>
</file>